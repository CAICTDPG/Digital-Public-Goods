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3E8D" w14:textId="77777777" w:rsidR="00C03F38" w:rsidRDefault="000F413A">
      <w:pPr>
        <w:pStyle w:val="afffff2"/>
        <w:framePr w:wrap="auto"/>
      </w:pPr>
      <w:r w:rsidRPr="00790667">
        <w:rPr>
          <w:rFonts w:ascii="Times New Roman" w:hAnsi="Times New Roman" w:cs="Times New Roman"/>
          <w:highlight w:val="yellow"/>
        </w:rPr>
        <w:t>ICS</w:t>
      </w:r>
      <w:r w:rsidRPr="00790667">
        <w:rPr>
          <w:highlight w:val="yellow"/>
        </w:rPr>
        <w:t xml:space="preserve"> </w:t>
      </w:r>
      <w:sdt>
        <w:sdtPr>
          <w:rPr>
            <w:highlight w:val="yellow"/>
          </w:rPr>
          <w:tag w:val="ICSNO"/>
          <w:id w:val="-323350553"/>
          <w:placeholder>
            <w:docPart w:val="B5F99284125443FD88C6151C4000695E"/>
          </w:placeholder>
          <w:text/>
        </w:sdtPr>
        <w:sdtEndPr/>
        <w:sdtContent>
          <w:r w:rsidR="005E047F">
            <w:rPr>
              <w:highlight w:val="yellow"/>
            </w:rPr>
            <w:t>35.240</w:t>
          </w:r>
        </w:sdtContent>
      </w:sdt>
    </w:p>
    <w:sdt>
      <w:sdtPr>
        <w:rPr>
          <w:highlight w:val="yellow"/>
        </w:rPr>
        <w:tag w:val="CLASSNO"/>
        <w:id w:val="-734623598"/>
        <w:placeholder>
          <w:docPart w:val="F2542EDD3610401AB7EE2109FACC4D77"/>
        </w:placeholder>
        <w:text/>
      </w:sdtPr>
      <w:sdtEndPr/>
      <w:sdtContent>
        <w:p w14:paraId="1C437B5F" w14:textId="77777777" w:rsidR="00C03F38" w:rsidRDefault="005E047F">
          <w:pPr>
            <w:pStyle w:val="afffff2"/>
            <w:framePr w:wrap="auto"/>
          </w:pPr>
          <w:proofErr w:type="gramStart"/>
          <w:r>
            <w:rPr>
              <w:highlight w:val="yellow"/>
            </w:rPr>
            <w:t>CCS:D</w:t>
          </w:r>
          <w:proofErr w:type="gramEnd"/>
          <w:r>
            <w:rPr>
              <w:highlight w:val="yellow"/>
            </w:rPr>
            <w:t>07</w:t>
          </w:r>
        </w:p>
      </w:sdtContent>
    </w:sdt>
    <w:sdt>
      <w:sdtPr>
        <w:tag w:val="RECORDNO"/>
        <w:id w:val="-1482538441"/>
        <w:lock w:val="contentLocked"/>
        <w:placeholder>
          <w:docPart w:val="DDD03500D93C4F0AA3E1D3DAAC8B6992"/>
        </w:placeholder>
        <w:showingPlcHdr/>
        <w:text/>
      </w:sdtPr>
      <w:sdtEndPr/>
      <w:sdtContent>
        <w:p w14:paraId="63E09E50" w14:textId="77777777" w:rsidR="00C03F38" w:rsidRDefault="00CC3546">
          <w:pPr>
            <w:pStyle w:val="afffff2"/>
            <w:framePr w:wrap="auto"/>
          </w:pPr>
        </w:p>
      </w:sdtContent>
    </w:sdt>
    <w:p w14:paraId="3B2642BF" w14:textId="77777777" w:rsidR="00C03F38" w:rsidRDefault="000F413A">
      <w:pPr>
        <w:pStyle w:val="affffd"/>
        <w:framePr w:wrap="auto"/>
      </w:pPr>
      <w:r>
        <w:rPr>
          <w:noProof/>
        </w:rPr>
        <mc:AlternateContent>
          <mc:Choice Requires="wps">
            <w:drawing>
              <wp:anchor distT="0" distB="0" distL="114300" distR="114300" simplePos="0" relativeHeight="251656192" behindDoc="0" locked="1" layoutInCell="1" allowOverlap="1" wp14:anchorId="3627DC54" wp14:editId="323C414F">
                <wp:simplePos x="0" y="0"/>
                <wp:positionH relativeFrom="page">
                  <wp:posOffset>865505</wp:posOffset>
                </wp:positionH>
                <wp:positionV relativeFrom="page">
                  <wp:posOffset>2416810</wp:posOffset>
                </wp:positionV>
                <wp:extent cx="612013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w14:anchorId="283118D4" id="Line 2" o:spid="_x0000_s1026" style="position:absolute;left:0;text-align:left;z-index:251656192;visibility:visible;mso-wrap-style:square;mso-wrap-distance-left:9pt;mso-wrap-distance-top:0;mso-wrap-distance-right:9pt;mso-wrap-distance-bottom:0;mso-position-horizontal:absolute;mso-position-horizontal-relative:page;mso-position-vertical:absolute;mso-position-vertical-relative:page" from="68.15pt,190.3pt" to="550.05pt,1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">
                <w10:wrap anchorx="page" anchory="page"/>
                <w10:anchorlock/>
              </v:line>
            </w:pict>
          </mc:Fallback>
        </mc:AlternateContent>
      </w:r>
      <w:r>
        <w:rPr>
          <w:rFonts w:hint="eastAsia"/>
        </w:rPr>
        <w:t>团体</w:t>
      </w:r>
      <w:r>
        <w:t>标准</w:t>
      </w:r>
    </w:p>
    <w:p w14:paraId="45DB7181" w14:textId="77777777" w:rsidR="00C03F38" w:rsidRDefault="00C03F38"/>
    <w:p w14:paraId="0E9E2CB8" w14:textId="77777777" w:rsidR="00C03F38" w:rsidRDefault="000F413A">
      <w:r>
        <w:rPr>
          <w:noProof/>
        </w:rPr>
        <mc:AlternateContent>
          <mc:Choice Requires="wps">
            <w:drawing>
              <wp:anchor distT="0" distB="0" distL="114300" distR="114300" simplePos="0" relativeHeight="251658240" behindDoc="0" locked="1" layoutInCell="1" allowOverlap="1" wp14:anchorId="4CA22F6B" wp14:editId="0501ECCC">
                <wp:simplePos x="0" y="0"/>
                <wp:positionH relativeFrom="page">
                  <wp:posOffset>899795</wp:posOffset>
                </wp:positionH>
                <wp:positionV relativeFrom="page">
                  <wp:posOffset>9251950</wp:posOffset>
                </wp:positionV>
                <wp:extent cx="6120130" cy="0"/>
                <wp:effectExtent l="13970" t="12700" r="9525"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w14:anchorId="018343CB" id="Line 3" o:spid="_x0000_s1026" style="position:absolute;left:0;text-align:left;z-index:251658240;visibility:visible;mso-wrap-style:square;mso-wrap-distance-left:9pt;mso-wrap-distance-top:0;mso-wrap-distance-right:9pt;mso-wrap-distance-bottom:0;mso-position-horizontal:absolute;mso-position-horizontal-relative:page;mso-position-vertical:absolute;mso-position-vertical-relative:page" from="70.85pt,728.5pt" to="552.75pt,7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">
                <w10:wrap anchorx="page" anchory="page"/>
                <w10:anchorlock/>
              </v:line>
            </w:pict>
          </mc:Fallback>
        </mc:AlternateContent>
      </w:r>
    </w:p>
    <w:p w14:paraId="652653ED" w14:textId="77777777" w:rsidR="00C03F38" w:rsidRDefault="00CC3546">
      <w:pPr>
        <w:pStyle w:val="2"/>
        <w:framePr w:wrap="around"/>
      </w:pPr>
      <w:sdt>
        <w:sdtPr>
          <w:tag w:val="CODEYD"/>
          <w:id w:val="-1719189868"/>
          <w:lock w:val="contentLocked"/>
          <w:placeholder>
            <w:docPart w:val="DefaultPlaceholder_1082065158"/>
          </w:placeholder>
          <w:text/>
        </w:sdtPr>
        <w:sdtEndPr/>
        <w:sdtContent>
          <w:r w:rsidR="005E047F">
            <w:t>T/CCSA</w:t>
          </w:r>
        </w:sdtContent>
      </w:sdt>
      <w:sdt>
        <w:sdtPr>
          <w:tag w:val="SEQUSIGN"/>
          <w:id w:val="2021119851"/>
          <w:lock w:val="contentLocked"/>
          <w:placeholder>
            <w:docPart w:val="DefaultPlaceholder_1082065158"/>
          </w:placeholder>
          <w:showingPlcHdr/>
          <w:text/>
        </w:sdtPr>
        <w:sdtEndPr/>
        <w:sdtContent/>
      </w:sdt>
      <w:r w:rsidR="000F413A">
        <w:t xml:space="preserve"> </w:t>
      </w:r>
      <w:sdt>
        <w:sdtPr>
          <w:tag w:val="YDSEQUNO"/>
          <w:id w:val="-1509900607"/>
          <w:placeholder>
            <w:docPart w:val="3DBB6195057B417FA8458BBFFE9D4F00"/>
          </w:placeholder>
          <w:text/>
        </w:sdtPr>
        <w:sdtEndPr/>
        <w:sdtContent>
          <w:r w:rsidR="005E047F">
            <w:t>[XXXX]</w:t>
          </w:r>
        </w:sdtContent>
      </w:sdt>
      <w:r w:rsidR="000F413A">
        <w:t>—</w:t>
      </w:r>
      <w:sdt>
        <w:sdtPr>
          <w:tag w:val="YEARNO"/>
          <w:id w:val="-64111620"/>
          <w:placeholder>
            <w:docPart w:val="222B2E3145BA432CA68436D5A004D333"/>
          </w:placeholder>
          <w:showingPlcHdr/>
          <w:text/>
        </w:sdtPr>
        <w:sdtEndPr/>
        <w:sdtContent>
          <w:r w:rsidR="000F413A">
            <w:rPr>
              <w:rStyle w:val="afffb"/>
            </w:rPr>
            <w:t>[XXXX]</w:t>
          </w:r>
        </w:sdtContent>
      </w:sdt>
    </w:p>
    <w:tbl>
      <w:tblPr>
        <w:tblStyle w:val="afff6"/>
        <w:tblpPr w:vertAnchor="page" w:horzAnchor="page" w:tblpX="1418" w:tblpY="6407"/>
        <w:tblW w:w="5000" w:type="pct"/>
        <w:tblLook w:val="04A0" w:firstRow="1" w:lastRow="0" w:firstColumn="1" w:lastColumn="0" w:noHBand="0" w:noVBand="1"/>
      </w:tblPr>
      <w:tblGrid>
        <w:gridCol w:w="9571"/>
      </w:tblGrid>
      <w:tr w:rsidR="00C03F38" w14:paraId="26EEA910" w14:textId="77777777">
        <w:trPr>
          <w:trHeight w:val="6917"/>
        </w:trPr>
        <w:tc>
          <w:tcPr>
            <w:tcW w:w="5000" w:type="pct"/>
            <w:tcBorders>
              <w:top w:val="nil"/>
              <w:left w:val="nil"/>
              <w:bottom w:val="nil"/>
              <w:right w:val="nil"/>
            </w:tcBorders>
            <w:shd w:val="clear" w:color="auto" w:fill="auto"/>
          </w:tcPr>
          <w:p w14:paraId="0A6E9713" w14:textId="56A67842" w:rsidR="00C03F38" w:rsidRDefault="00CC3546">
            <w:pPr>
              <w:pStyle w:val="affff7"/>
              <w:framePr w:w="0" w:hRule="auto" w:wrap="auto" w:vAnchor="margin" w:hAnchor="text" w:xAlign="left" w:yAlign="inline" w:anchorLock="0"/>
            </w:pPr>
            <w:sdt>
              <w:sdtPr>
                <w:rPr>
                  <w:rFonts w:hint="eastAsia"/>
                </w:rPr>
                <w:tag w:val="STDNAME"/>
                <w:id w:val="-1159844195"/>
                <w:placeholder>
                  <w:docPart w:val="1402DADFFC5E45C083022E666D9BA287"/>
                </w:placeholder>
                <w:text w:multiLine="1"/>
              </w:sdtPr>
              <w:sdtEndPr/>
              <w:sdtContent>
                <w:r w:rsidR="005E047F">
                  <w:rPr>
                    <w:rFonts w:hint="eastAsia"/>
                  </w:rPr>
                  <w:t>数字公共产品评估规范</w:t>
                </w:r>
                <w:r w:rsidR="005E047F">
                  <w:rPr>
                    <w:rFonts w:hint="eastAsia"/>
                  </w:rPr>
                  <w:br/>
                  <w:t>第1部分：通用要求</w:t>
                </w:r>
              </w:sdtContent>
            </w:sdt>
          </w:p>
          <w:p w14:paraId="4FA65D90" w14:textId="0320F162" w:rsidR="00C03F38" w:rsidRDefault="000F413A">
            <w:pPr>
              <w:pStyle w:val="affff8"/>
              <w:framePr w:w="0" w:hRule="auto" w:wrap="auto" w:vAnchor="margin" w:hAnchor="text" w:xAlign="left" w:yAlign="inline" w:anchorLock="0"/>
            </w:pPr>
            <w:r>
              <w:t xml:space="preserve"> </w:t>
            </w:r>
            <w:sdt>
              <w:sdtPr>
                <w:rPr>
                  <w:rFonts w:hint="eastAsia"/>
                </w:rPr>
                <w:tag w:val="STDENGLISHNAME"/>
                <w:id w:val="1017275865"/>
                <w:placeholder>
                  <w:docPart w:val="7A0D9F3F2DA9418FA3D9ACC567E6ED1E"/>
                </w:placeholder>
                <w:text w:multiLine="1"/>
              </w:sdtPr>
              <w:sdtEndPr/>
              <w:sdtContent>
                <w:r w:rsidR="005E047F">
                  <w:rPr>
                    <w:rFonts w:hint="eastAsia"/>
                  </w:rPr>
                  <w:t xml:space="preserve"> Assessment criteria of digital public goods</w:t>
                </w:r>
                <w:r w:rsidR="005E047F">
                  <w:rPr>
                    <w:rFonts w:hint="eastAsia"/>
                  </w:rPr>
                  <w:br/>
                  <w:t xml:space="preserve"> Part 1: General framework </w:t>
                </w:r>
                <w:r w:rsidR="005E047F">
                  <w:rPr>
                    <w:rFonts w:hint="eastAsia"/>
                  </w:rPr>
                  <w:br/>
                </w:r>
              </w:sdtContent>
            </w:sdt>
          </w:p>
          <w:p w14:paraId="3C6036DA" w14:textId="77777777" w:rsidR="00C03F38" w:rsidRDefault="000F413A">
            <w:pPr>
              <w:pStyle w:val="affff9"/>
              <w:framePr w:w="0" w:hRule="auto" w:wrap="auto" w:vAnchor="margin" w:hAnchor="text" w:xAlign="left" w:yAlign="inline" w:anchorLock="0"/>
            </w:pPr>
            <w:r>
              <w:t xml:space="preserve"> </w:t>
            </w:r>
            <w:sdt>
              <w:sdtPr>
                <w:rPr>
                  <w:rFonts w:hint="eastAsia"/>
                </w:rPr>
                <w:tag w:val="CONSISTDEGREEID"/>
                <w:id w:val="96836151"/>
                <w:placeholder>
                  <w:docPart w:val="4F0E0953618F40EFBCB18C6886C5E71B"/>
                </w:placeholder>
                <w:text w:multiLine="1"/>
              </w:sdtPr>
              <w:sdtEndPr/>
              <w:sdtContent>
                <w:r w:rsidR="005E047F">
                  <w:rPr>
                    <w:rFonts w:hint="eastAsia"/>
                  </w:rPr>
                  <w:t>[点击此处添加与国际标准一致性程度的标识]</w:t>
                </w:r>
              </w:sdtContent>
            </w:sdt>
          </w:p>
          <w:sdt>
            <w:sdtPr>
              <w:tag w:val="MINUSCATEGORY"/>
              <w:id w:val="-1600797741"/>
              <w:placeholder>
                <w:docPart w:val="6D9EE620671F4400A01981C18C08867B"/>
              </w:placeholder>
              <w:dropDownList>
                <w:listItem w:displayText="（文稿版次选择）" w:value="（文稿版次选择）"/>
                <w:listItem w:displayText="（工作组讨论稿）" w:value="（工作组讨论稿）"/>
                <w:listItem w:displayText="（征求意见稿）" w:value="（征求意见稿）"/>
                <w:listItem w:displayText="（送审讨论稿）" w:value="（送审讨论稿）"/>
                <w:listItem w:displayText="（送审稿）" w:value="（送审稿）"/>
                <w:listItem w:displayText="（报批稿）" w:value="（报批稿）"/>
              </w:dropDownList>
            </w:sdtPr>
            <w:sdtEndPr/>
            <w:sdtContent>
              <w:p w14:paraId="5225255B" w14:textId="17E9DEB0" w:rsidR="00C03F38" w:rsidRDefault="005E047F">
                <w:pPr>
                  <w:pStyle w:val="affffa"/>
                  <w:framePr w:w="0" w:hRule="auto" w:wrap="auto" w:vAnchor="margin" w:hAnchor="text" w:xAlign="left" w:yAlign="inline" w:anchorLock="0"/>
                </w:pPr>
                <w:r>
                  <w:t>（征求意见稿）</w:t>
                </w:r>
              </w:p>
            </w:sdtContent>
          </w:sdt>
          <w:p w14:paraId="7616FDEE" w14:textId="740287C4" w:rsidR="00C03F38" w:rsidRDefault="00CC3546">
            <w:pPr>
              <w:pStyle w:val="affffb"/>
              <w:framePr w:w="0" w:hRule="auto" w:wrap="auto" w:vAnchor="margin" w:hAnchor="text" w:xAlign="left" w:yAlign="inline" w:anchorLock="0"/>
            </w:pPr>
            <w:sdt>
              <w:sdtPr>
                <w:rPr>
                  <w:rFonts w:hint="eastAsia"/>
                </w:rPr>
                <w:tag w:val="FINSHTIME"/>
                <w:id w:val="1302117498"/>
                <w:placeholder>
                  <w:docPart w:val="11E63DBA26E04BFA94D3B13938A5FC60"/>
                </w:placeholder>
                <w:text/>
              </w:sdtPr>
              <w:sdtEndPr/>
              <w:sdtContent>
                <w:r w:rsidR="005E047F">
                  <w:rPr>
                    <w:rFonts w:hint="eastAsia"/>
                  </w:rPr>
                  <w:t>2022.09</w:t>
                </w:r>
              </w:sdtContent>
            </w:sdt>
          </w:p>
          <w:p w14:paraId="6B18868C" w14:textId="77777777" w:rsidR="00C03F38" w:rsidRDefault="00C03F38">
            <w:pPr>
              <w:pStyle w:val="affffb"/>
              <w:framePr w:w="0" w:hRule="auto" w:wrap="auto" w:vAnchor="margin" w:hAnchor="text" w:xAlign="left" w:yAlign="inline" w:anchorLock="0"/>
            </w:pPr>
          </w:p>
        </w:tc>
      </w:tr>
    </w:tbl>
    <w:p w14:paraId="2CD89C90" w14:textId="77777777" w:rsidR="00C03F38" w:rsidRDefault="00CC3546">
      <w:pPr>
        <w:pStyle w:val="afffff"/>
        <w:framePr w:wrap="auto"/>
      </w:pPr>
      <w:sdt>
        <w:sdtPr>
          <w:tag w:val="PUBLISHYEAR"/>
          <w:id w:val="647257567"/>
          <w:placeholder>
            <w:docPart w:val="D9E288723BBD42DCBFE2EF6713CB2E46"/>
          </w:placeholder>
          <w:showingPlcHdr/>
          <w:text/>
        </w:sdtPr>
        <w:sdtEndPr/>
        <w:sdtContent>
          <w:r w:rsidR="000F413A">
            <w:rPr>
              <w:rStyle w:val="afffb"/>
            </w:rPr>
            <w:t>[××××]</w:t>
          </w:r>
        </w:sdtContent>
      </w:sdt>
      <w:r w:rsidR="000F413A">
        <w:t>-</w:t>
      </w:r>
      <w:sdt>
        <w:sdtPr>
          <w:tag w:val="PUBLISHMONTH"/>
          <w:id w:val="-1102636288"/>
          <w:placeholder>
            <w:docPart w:val="A5704B71C46344DD822116320EE09816"/>
          </w:placeholder>
          <w:showingPlcHdr/>
          <w:text/>
        </w:sdtPr>
        <w:sdtEndPr/>
        <w:sdtContent>
          <w:r w:rsidR="000F413A">
            <w:rPr>
              <w:rStyle w:val="afffb"/>
            </w:rPr>
            <w:t>[××]</w:t>
          </w:r>
        </w:sdtContent>
      </w:sdt>
      <w:r w:rsidR="000F413A">
        <w:t>-</w:t>
      </w:r>
      <w:sdt>
        <w:sdtPr>
          <w:tag w:val="PUBLISHDAY"/>
          <w:id w:val="-1832984542"/>
          <w:placeholder>
            <w:docPart w:val="849535EB60FC4B71923F1D1611FF7A1A"/>
          </w:placeholder>
          <w:showingPlcHdr/>
          <w:text/>
        </w:sdtPr>
        <w:sdtEndPr/>
        <w:sdtContent>
          <w:r w:rsidR="000F413A">
            <w:rPr>
              <w:rStyle w:val="afffb"/>
            </w:rPr>
            <w:t>[××]</w:t>
          </w:r>
        </w:sdtContent>
      </w:sdt>
      <w:r w:rsidR="000F413A">
        <w:t>发布</w:t>
      </w:r>
    </w:p>
    <w:p w14:paraId="0CFAFA4F" w14:textId="77777777" w:rsidR="00C03F38" w:rsidRDefault="00CC3546">
      <w:pPr>
        <w:pStyle w:val="afffff1"/>
        <w:framePr w:wrap="auto"/>
      </w:pPr>
      <w:sdt>
        <w:sdtPr>
          <w:tag w:val="IMPLEMENTYEAR"/>
          <w:id w:val="142093398"/>
          <w:placeholder>
            <w:docPart w:val="8F1D9634307041BFBC55F4E727881FE2"/>
          </w:placeholder>
          <w:showingPlcHdr/>
          <w:text/>
        </w:sdtPr>
        <w:sdtEndPr/>
        <w:sdtContent>
          <w:r w:rsidR="000F413A">
            <w:rPr>
              <w:rStyle w:val="afffb"/>
            </w:rPr>
            <w:t>[××××]</w:t>
          </w:r>
        </w:sdtContent>
      </w:sdt>
      <w:r w:rsidR="000F413A">
        <w:t>-</w:t>
      </w:r>
      <w:sdt>
        <w:sdtPr>
          <w:tag w:val="IMPLEMENTMONTH"/>
          <w:id w:val="-2048291099"/>
          <w:placeholder>
            <w:docPart w:val="D7C71D73E2954089B51394B9E02412E4"/>
          </w:placeholder>
          <w:showingPlcHdr/>
          <w:text/>
        </w:sdtPr>
        <w:sdtEndPr/>
        <w:sdtContent>
          <w:r w:rsidR="000F413A">
            <w:rPr>
              <w:rStyle w:val="afffb"/>
            </w:rPr>
            <w:t>[××]</w:t>
          </w:r>
        </w:sdtContent>
      </w:sdt>
      <w:r w:rsidR="000F413A">
        <w:t>-</w:t>
      </w:r>
      <w:sdt>
        <w:sdtPr>
          <w:tag w:val="IMPLEMENTDAY"/>
          <w:id w:val="-1232545526"/>
          <w:placeholder>
            <w:docPart w:val="D22AE477026B4438A0D165671CE67178"/>
          </w:placeholder>
          <w:showingPlcHdr/>
          <w:text/>
        </w:sdtPr>
        <w:sdtEndPr/>
        <w:sdtContent>
          <w:r w:rsidR="000F413A">
            <w:rPr>
              <w:rStyle w:val="afffb"/>
            </w:rPr>
            <w:t>[××]</w:t>
          </w:r>
        </w:sdtContent>
      </w:sdt>
      <w:r w:rsidR="000F413A">
        <w:t>实施</w:t>
      </w:r>
    </w:p>
    <w:p w14:paraId="136172CE" w14:textId="77777777" w:rsidR="00C03F38" w:rsidRDefault="00CC3546">
      <w:pPr>
        <w:pStyle w:val="affffe"/>
        <w:framePr w:wrap="auto"/>
      </w:pPr>
      <w:sdt>
        <w:sdtPr>
          <w:tag w:val="DEPARTMENT"/>
          <w:id w:val="-2019991139"/>
          <w:lock w:val="contentLocked"/>
          <w:placeholder>
            <w:docPart w:val="DefaultPlaceholder_1082065158"/>
          </w:placeholder>
          <w:text/>
        </w:sdtPr>
        <w:sdtEndPr/>
        <w:sdtContent>
          <w:r w:rsidR="005E047F">
            <w:t>中国通信标准化协会</w:t>
          </w:r>
        </w:sdtContent>
      </w:sdt>
      <w:r w:rsidR="000F413A">
        <w:t> </w:t>
      </w:r>
      <w:r w:rsidR="000F413A">
        <w:t>发 布</w:t>
      </w:r>
    </w:p>
    <w:p w14:paraId="1C7E14F7" w14:textId="77777777" w:rsidR="00C03F38" w:rsidRDefault="00C03F38">
      <w:pPr>
        <w:pStyle w:val="affffe"/>
        <w:framePr w:wrap="auto"/>
        <w:sectPr w:rsidR="00C03F38">
          <w:headerReference w:type="even" r:id="rId9"/>
          <w:pgSz w:w="11906" w:h="16838"/>
          <w:pgMar w:top="567" w:right="1134" w:bottom="1134" w:left="1417" w:header="1417" w:footer="1134" w:gutter="0"/>
          <w:pgNumType w:start="1"/>
          <w:cols w:space="720" w:equalWidth="0">
            <w:col w:w="9355"/>
          </w:cols>
          <w:docGrid w:type="lines" w:linePitch="315"/>
        </w:sectPr>
      </w:pPr>
    </w:p>
    <w:sdt>
      <w:sdtPr>
        <w:rPr>
          <w:rFonts w:ascii="黑体" w:eastAsia="黑体" w:hAnsi="黑体" w:cstheme="minorBidi" w:hint="eastAsia"/>
          <w:color w:val="auto"/>
          <w:kern w:val="0"/>
          <w:sz w:val="32"/>
          <w:szCs w:val="24"/>
        </w:rPr>
        <w:tag w:val="rtccTblOfContentHolder"/>
        <w:id w:val="1331555133"/>
        <w:lock w:val="sdtContentLocked"/>
        <w:placeholder>
          <w:docPart w:val="DefaultPlaceholder_1082065158"/>
        </w:placeholder>
      </w:sdtPr>
      <w:sdtEndPr>
        <w:rPr>
          <w:rFonts w:cs="宋体"/>
        </w:rPr>
      </w:sdtEndPr>
      <w:sdtContent>
        <w:p w14:paraId="2BF71030" w14:textId="77777777" w:rsidR="00C03F38" w:rsidRDefault="000F413A">
          <w:pPr>
            <w:pStyle w:val="ae"/>
          </w:pPr>
          <w:r>
            <w:t xml:space="preserve"> </w:t>
          </w:r>
        </w:p>
        <w:bookmarkStart w:id="0" w:name="_Toc118384762" w:displacedByCustomXml="next"/>
        <w:bookmarkStart w:id="1" w:name="_Toc93395601" w:displacedByCustomXml="next"/>
        <w:bookmarkStart w:id="2" w:name="_Toc34922847" w:displacedByCustomXml="next"/>
        <w:bookmarkStart w:id="3" w:name="_Toc532566404" w:displacedByCustomXml="next"/>
        <w:sdt>
          <w:sdtPr>
            <w:rPr>
              <w:rFonts w:hint="eastAsia"/>
            </w:rPr>
            <w:tag w:val="TABLEOFCONTENTS"/>
            <w:id w:val="-1668626213"/>
            <w:lock w:val="sdtContentLocked"/>
            <w:placeholder>
              <w:docPart w:val="DefaultPlaceholder_1082065158"/>
            </w:placeholder>
            <w:text/>
          </w:sdtPr>
          <w:sdtEndPr/>
          <w:sdtContent>
            <w:p w14:paraId="4034CDB7" w14:textId="77777777" w:rsidR="00C03F38" w:rsidRDefault="005E047F">
              <w:pPr>
                <w:pStyle w:val="affffff8"/>
              </w:pPr>
              <w:r>
                <w:rPr>
                  <w:rFonts w:hint="eastAsia"/>
                </w:rPr>
                <w:t>目　　次</w:t>
              </w:r>
            </w:p>
          </w:sdtContent>
        </w:sdt>
      </w:sdtContent>
    </w:sdt>
    <w:bookmarkEnd w:id="0" w:displacedByCustomXml="prev"/>
    <w:bookmarkEnd w:id="1" w:displacedByCustomXml="next"/>
    <w:bookmarkEnd w:id="2" w:displacedByCustomXml="next"/>
    <w:bookmarkEnd w:id="3" w:displacedByCustomXml="next"/>
    <w:sdt>
      <w:sdtPr>
        <w:rPr>
          <w:rFonts w:cstheme="minorBidi"/>
          <w:b w:val="0"/>
          <w:bCs w:val="0"/>
          <w:i/>
          <w:iCs/>
          <w:caps w:val="0"/>
          <w:sz w:val="21"/>
          <w:szCs w:val="21"/>
          <w:lang w:val="zh-CN"/>
        </w:rPr>
        <w:id w:val="1451974628"/>
        <w:docPartObj>
          <w:docPartGallery w:val="Table of Contents"/>
          <w:docPartUnique/>
        </w:docPartObj>
      </w:sdtPr>
      <w:sdtEndPr>
        <w:rPr>
          <w:rFonts w:cstheme="minorHAnsi"/>
          <w:sz w:val="20"/>
        </w:rPr>
      </w:sdtEndPr>
      <w:sdtContent>
        <w:p w14:paraId="7F3A8663" w14:textId="4D6820C2" w:rsidR="00E3730A" w:rsidRDefault="000F413A">
          <w:pPr>
            <w:pStyle w:val="TOC1"/>
            <w:rPr>
              <w:rFonts w:asciiTheme="minorHAnsi" w:eastAsiaTheme="minorEastAsia" w:hAnsiTheme="minorHAnsi" w:cstheme="minorBidi"/>
              <w:b w:val="0"/>
              <w:bCs w:val="0"/>
              <w:caps w:val="0"/>
              <w:noProof/>
              <w:kern w:val="2"/>
              <w:sz w:val="21"/>
              <w:szCs w:val="24"/>
            </w:rPr>
          </w:pPr>
          <w:r>
            <w:rPr>
              <w:color w:val="365F91" w:themeColor="accent1" w:themeShade="BF"/>
              <w:sz w:val="21"/>
              <w:szCs w:val="21"/>
            </w:rPr>
            <w:fldChar w:fldCharType="begin"/>
          </w:r>
          <w:r>
            <w:rPr>
              <w:sz w:val="21"/>
              <w:szCs w:val="21"/>
            </w:rPr>
            <w:instrText xml:space="preserve"> TOC \o "1-3" \h \z \u </w:instrText>
          </w:r>
          <w:r>
            <w:rPr>
              <w:color w:val="365F91" w:themeColor="accent1" w:themeShade="BF"/>
              <w:sz w:val="21"/>
              <w:szCs w:val="21"/>
            </w:rPr>
            <w:fldChar w:fldCharType="separate"/>
          </w:r>
          <w:hyperlink w:anchor="_Toc118384762" w:history="1">
            <w:r w:rsidR="00E3730A" w:rsidRPr="00EE0441">
              <w:rPr>
                <w:rStyle w:val="afff9"/>
                <w:noProof/>
              </w:rPr>
              <w:t>目　　次</w:t>
            </w:r>
            <w:r w:rsidR="00E3730A">
              <w:rPr>
                <w:noProof/>
                <w:webHidden/>
              </w:rPr>
              <w:tab/>
            </w:r>
            <w:r w:rsidR="00E3730A">
              <w:rPr>
                <w:noProof/>
                <w:webHidden/>
              </w:rPr>
              <w:fldChar w:fldCharType="begin"/>
            </w:r>
            <w:r w:rsidR="00E3730A">
              <w:rPr>
                <w:noProof/>
                <w:webHidden/>
              </w:rPr>
              <w:instrText xml:space="preserve"> PAGEREF _Toc118384762 \h </w:instrText>
            </w:r>
            <w:r w:rsidR="00E3730A">
              <w:rPr>
                <w:noProof/>
                <w:webHidden/>
              </w:rPr>
            </w:r>
            <w:r w:rsidR="00E3730A">
              <w:rPr>
                <w:noProof/>
                <w:webHidden/>
              </w:rPr>
              <w:fldChar w:fldCharType="separate"/>
            </w:r>
            <w:r w:rsidR="00066FB9">
              <w:rPr>
                <w:noProof/>
                <w:webHidden/>
              </w:rPr>
              <w:t>I</w:t>
            </w:r>
            <w:r w:rsidR="00E3730A">
              <w:rPr>
                <w:noProof/>
                <w:webHidden/>
              </w:rPr>
              <w:fldChar w:fldCharType="end"/>
            </w:r>
          </w:hyperlink>
        </w:p>
        <w:p w14:paraId="034274E3" w14:textId="291757C3" w:rsidR="00E3730A" w:rsidRDefault="00CC3546">
          <w:pPr>
            <w:pStyle w:val="TOC1"/>
            <w:rPr>
              <w:rFonts w:asciiTheme="minorHAnsi" w:eastAsiaTheme="minorEastAsia" w:hAnsiTheme="minorHAnsi" w:cstheme="minorBidi"/>
              <w:b w:val="0"/>
              <w:bCs w:val="0"/>
              <w:caps w:val="0"/>
              <w:noProof/>
              <w:kern w:val="2"/>
              <w:sz w:val="21"/>
              <w:szCs w:val="24"/>
            </w:rPr>
          </w:pPr>
          <w:hyperlink w:anchor="_Toc118384763" w:history="1">
            <w:r w:rsidR="00E3730A" w:rsidRPr="00EE0441">
              <w:rPr>
                <w:rStyle w:val="afff9"/>
                <w:noProof/>
              </w:rPr>
              <w:t>前　　言</w:t>
            </w:r>
            <w:r w:rsidR="00E3730A">
              <w:rPr>
                <w:noProof/>
                <w:webHidden/>
              </w:rPr>
              <w:tab/>
            </w:r>
            <w:r w:rsidR="00E3730A">
              <w:rPr>
                <w:noProof/>
                <w:webHidden/>
              </w:rPr>
              <w:fldChar w:fldCharType="begin"/>
            </w:r>
            <w:r w:rsidR="00E3730A">
              <w:rPr>
                <w:noProof/>
                <w:webHidden/>
              </w:rPr>
              <w:instrText xml:space="preserve"> PAGEREF _Toc118384763 \h </w:instrText>
            </w:r>
            <w:r w:rsidR="00E3730A">
              <w:rPr>
                <w:noProof/>
                <w:webHidden/>
              </w:rPr>
            </w:r>
            <w:r w:rsidR="00E3730A">
              <w:rPr>
                <w:noProof/>
                <w:webHidden/>
              </w:rPr>
              <w:fldChar w:fldCharType="separate"/>
            </w:r>
            <w:r w:rsidR="00066FB9">
              <w:rPr>
                <w:noProof/>
                <w:webHidden/>
              </w:rPr>
              <w:t>III</w:t>
            </w:r>
            <w:r w:rsidR="00E3730A">
              <w:rPr>
                <w:noProof/>
                <w:webHidden/>
              </w:rPr>
              <w:fldChar w:fldCharType="end"/>
            </w:r>
          </w:hyperlink>
        </w:p>
        <w:p w14:paraId="278AD1C1" w14:textId="1CAD2049" w:rsidR="00E3730A" w:rsidRDefault="00CC3546">
          <w:pPr>
            <w:pStyle w:val="TOC1"/>
            <w:rPr>
              <w:rFonts w:asciiTheme="minorHAnsi" w:eastAsiaTheme="minorEastAsia" w:hAnsiTheme="minorHAnsi" w:cstheme="minorBidi"/>
              <w:b w:val="0"/>
              <w:bCs w:val="0"/>
              <w:caps w:val="0"/>
              <w:noProof/>
              <w:kern w:val="2"/>
              <w:sz w:val="21"/>
              <w:szCs w:val="24"/>
            </w:rPr>
          </w:pPr>
          <w:hyperlink w:anchor="_Toc118384764" w:history="1">
            <w:r w:rsidR="00E3730A" w:rsidRPr="00EE0441">
              <w:rPr>
                <w:rStyle w:val="afff9"/>
                <w:noProof/>
              </w:rPr>
              <w:t>引　　言</w:t>
            </w:r>
            <w:r w:rsidR="00E3730A">
              <w:rPr>
                <w:noProof/>
                <w:webHidden/>
              </w:rPr>
              <w:tab/>
            </w:r>
            <w:r w:rsidR="00E3730A">
              <w:rPr>
                <w:noProof/>
                <w:webHidden/>
              </w:rPr>
              <w:fldChar w:fldCharType="begin"/>
            </w:r>
            <w:r w:rsidR="00E3730A">
              <w:rPr>
                <w:noProof/>
                <w:webHidden/>
              </w:rPr>
              <w:instrText xml:space="preserve"> PAGEREF _Toc118384764 \h </w:instrText>
            </w:r>
            <w:r w:rsidR="00E3730A">
              <w:rPr>
                <w:noProof/>
                <w:webHidden/>
              </w:rPr>
            </w:r>
            <w:r w:rsidR="00E3730A">
              <w:rPr>
                <w:noProof/>
                <w:webHidden/>
              </w:rPr>
              <w:fldChar w:fldCharType="separate"/>
            </w:r>
            <w:r w:rsidR="00066FB9">
              <w:rPr>
                <w:noProof/>
                <w:webHidden/>
              </w:rPr>
              <w:t>IV</w:t>
            </w:r>
            <w:r w:rsidR="00E3730A">
              <w:rPr>
                <w:noProof/>
                <w:webHidden/>
              </w:rPr>
              <w:fldChar w:fldCharType="end"/>
            </w:r>
          </w:hyperlink>
        </w:p>
        <w:p w14:paraId="139D8FD1" w14:textId="2CC53A10" w:rsidR="00E3730A" w:rsidRDefault="00CC3546">
          <w:pPr>
            <w:pStyle w:val="TOC1"/>
            <w:rPr>
              <w:rFonts w:asciiTheme="minorHAnsi" w:eastAsiaTheme="minorEastAsia" w:hAnsiTheme="minorHAnsi" w:cstheme="minorBidi"/>
              <w:b w:val="0"/>
              <w:bCs w:val="0"/>
              <w:caps w:val="0"/>
              <w:noProof/>
              <w:kern w:val="2"/>
              <w:sz w:val="21"/>
              <w:szCs w:val="24"/>
            </w:rPr>
          </w:pPr>
          <w:hyperlink w:anchor="_Toc118384765" w:history="1">
            <w:r w:rsidR="00E3730A" w:rsidRPr="00EE0441">
              <w:rPr>
                <w:rStyle w:val="afff9"/>
                <w:noProof/>
              </w:rPr>
              <w:t>数字公共产品评估规范 第1部分：通用要求</w:t>
            </w:r>
            <w:r w:rsidR="00E3730A">
              <w:rPr>
                <w:noProof/>
                <w:webHidden/>
              </w:rPr>
              <w:tab/>
            </w:r>
            <w:r w:rsidR="00E3730A">
              <w:rPr>
                <w:noProof/>
                <w:webHidden/>
              </w:rPr>
              <w:fldChar w:fldCharType="begin"/>
            </w:r>
            <w:r w:rsidR="00E3730A">
              <w:rPr>
                <w:noProof/>
                <w:webHidden/>
              </w:rPr>
              <w:instrText xml:space="preserve"> PAGEREF _Toc118384765 \h </w:instrText>
            </w:r>
            <w:r w:rsidR="00E3730A">
              <w:rPr>
                <w:noProof/>
                <w:webHidden/>
              </w:rPr>
            </w:r>
            <w:r w:rsidR="00E3730A">
              <w:rPr>
                <w:noProof/>
                <w:webHidden/>
              </w:rPr>
              <w:fldChar w:fldCharType="separate"/>
            </w:r>
            <w:r w:rsidR="00066FB9">
              <w:rPr>
                <w:noProof/>
                <w:webHidden/>
              </w:rPr>
              <w:t>1</w:t>
            </w:r>
            <w:r w:rsidR="00E3730A">
              <w:rPr>
                <w:noProof/>
                <w:webHidden/>
              </w:rPr>
              <w:fldChar w:fldCharType="end"/>
            </w:r>
          </w:hyperlink>
        </w:p>
        <w:p w14:paraId="1EA2FFF9" w14:textId="3C0101FA" w:rsidR="00E3730A" w:rsidRDefault="00CC3546">
          <w:pPr>
            <w:pStyle w:val="TOC2"/>
            <w:rPr>
              <w:rFonts w:asciiTheme="minorHAnsi" w:eastAsiaTheme="minorEastAsia" w:hAnsiTheme="minorHAnsi" w:cstheme="minorBidi"/>
              <w:smallCaps w:val="0"/>
              <w:noProof/>
              <w:kern w:val="2"/>
              <w:sz w:val="21"/>
              <w:szCs w:val="24"/>
            </w:rPr>
          </w:pPr>
          <w:hyperlink w:anchor="_Toc118384766" w:history="1">
            <w:r w:rsidR="00E3730A" w:rsidRPr="00EE0441">
              <w:rPr>
                <w:rStyle w:val="afff9"/>
                <w:noProof/>
              </w:rPr>
              <w:t>1 范围</w:t>
            </w:r>
            <w:r w:rsidR="00E3730A">
              <w:rPr>
                <w:noProof/>
                <w:webHidden/>
              </w:rPr>
              <w:tab/>
            </w:r>
            <w:r w:rsidR="00E3730A">
              <w:rPr>
                <w:noProof/>
                <w:webHidden/>
              </w:rPr>
              <w:fldChar w:fldCharType="begin"/>
            </w:r>
            <w:r w:rsidR="00E3730A">
              <w:rPr>
                <w:noProof/>
                <w:webHidden/>
              </w:rPr>
              <w:instrText xml:space="preserve"> PAGEREF _Toc118384766 \h </w:instrText>
            </w:r>
            <w:r w:rsidR="00E3730A">
              <w:rPr>
                <w:noProof/>
                <w:webHidden/>
              </w:rPr>
            </w:r>
            <w:r w:rsidR="00E3730A">
              <w:rPr>
                <w:noProof/>
                <w:webHidden/>
              </w:rPr>
              <w:fldChar w:fldCharType="separate"/>
            </w:r>
            <w:r w:rsidR="00066FB9">
              <w:rPr>
                <w:noProof/>
                <w:webHidden/>
              </w:rPr>
              <w:t>1</w:t>
            </w:r>
            <w:r w:rsidR="00E3730A">
              <w:rPr>
                <w:noProof/>
                <w:webHidden/>
              </w:rPr>
              <w:fldChar w:fldCharType="end"/>
            </w:r>
          </w:hyperlink>
        </w:p>
        <w:p w14:paraId="6E42AC07" w14:textId="0EF37123" w:rsidR="00E3730A" w:rsidRDefault="00CC3546">
          <w:pPr>
            <w:pStyle w:val="TOC2"/>
            <w:rPr>
              <w:rFonts w:asciiTheme="minorHAnsi" w:eastAsiaTheme="minorEastAsia" w:hAnsiTheme="minorHAnsi" w:cstheme="minorBidi"/>
              <w:smallCaps w:val="0"/>
              <w:noProof/>
              <w:kern w:val="2"/>
              <w:sz w:val="21"/>
              <w:szCs w:val="24"/>
            </w:rPr>
          </w:pPr>
          <w:hyperlink w:anchor="_Toc118384767" w:history="1">
            <w:r w:rsidR="00E3730A" w:rsidRPr="00EE0441">
              <w:rPr>
                <w:rStyle w:val="afff9"/>
                <w:noProof/>
              </w:rPr>
              <w:t>2 规范性引用文件</w:t>
            </w:r>
            <w:r w:rsidR="00E3730A">
              <w:rPr>
                <w:noProof/>
                <w:webHidden/>
              </w:rPr>
              <w:tab/>
            </w:r>
            <w:r w:rsidR="00E3730A">
              <w:rPr>
                <w:noProof/>
                <w:webHidden/>
              </w:rPr>
              <w:fldChar w:fldCharType="begin"/>
            </w:r>
            <w:r w:rsidR="00E3730A">
              <w:rPr>
                <w:noProof/>
                <w:webHidden/>
              </w:rPr>
              <w:instrText xml:space="preserve"> PAGEREF _Toc118384767 \h </w:instrText>
            </w:r>
            <w:r w:rsidR="00E3730A">
              <w:rPr>
                <w:noProof/>
                <w:webHidden/>
              </w:rPr>
            </w:r>
            <w:r w:rsidR="00E3730A">
              <w:rPr>
                <w:noProof/>
                <w:webHidden/>
              </w:rPr>
              <w:fldChar w:fldCharType="separate"/>
            </w:r>
            <w:r w:rsidR="00066FB9">
              <w:rPr>
                <w:noProof/>
                <w:webHidden/>
              </w:rPr>
              <w:t>1</w:t>
            </w:r>
            <w:r w:rsidR="00E3730A">
              <w:rPr>
                <w:noProof/>
                <w:webHidden/>
              </w:rPr>
              <w:fldChar w:fldCharType="end"/>
            </w:r>
          </w:hyperlink>
        </w:p>
        <w:p w14:paraId="0ECE67B5" w14:textId="627FFC2D" w:rsidR="00E3730A" w:rsidRDefault="00CC3546">
          <w:pPr>
            <w:pStyle w:val="TOC2"/>
            <w:rPr>
              <w:rFonts w:asciiTheme="minorHAnsi" w:eastAsiaTheme="minorEastAsia" w:hAnsiTheme="minorHAnsi" w:cstheme="minorBidi"/>
              <w:smallCaps w:val="0"/>
              <w:noProof/>
              <w:kern w:val="2"/>
              <w:sz w:val="21"/>
              <w:szCs w:val="24"/>
            </w:rPr>
          </w:pPr>
          <w:hyperlink w:anchor="_Toc118384768" w:history="1">
            <w:r w:rsidR="00E3730A" w:rsidRPr="00EE0441">
              <w:rPr>
                <w:rStyle w:val="afff9"/>
                <w:noProof/>
              </w:rPr>
              <w:t>3 术语定义和缩略语</w:t>
            </w:r>
            <w:r w:rsidR="00E3730A">
              <w:rPr>
                <w:noProof/>
                <w:webHidden/>
              </w:rPr>
              <w:tab/>
            </w:r>
            <w:r w:rsidR="00E3730A">
              <w:rPr>
                <w:noProof/>
                <w:webHidden/>
              </w:rPr>
              <w:fldChar w:fldCharType="begin"/>
            </w:r>
            <w:r w:rsidR="00E3730A">
              <w:rPr>
                <w:noProof/>
                <w:webHidden/>
              </w:rPr>
              <w:instrText xml:space="preserve"> PAGEREF _Toc118384768 \h </w:instrText>
            </w:r>
            <w:r w:rsidR="00E3730A">
              <w:rPr>
                <w:noProof/>
                <w:webHidden/>
              </w:rPr>
            </w:r>
            <w:r w:rsidR="00E3730A">
              <w:rPr>
                <w:noProof/>
                <w:webHidden/>
              </w:rPr>
              <w:fldChar w:fldCharType="separate"/>
            </w:r>
            <w:r w:rsidR="00066FB9">
              <w:rPr>
                <w:noProof/>
                <w:webHidden/>
              </w:rPr>
              <w:t>1</w:t>
            </w:r>
            <w:r w:rsidR="00E3730A">
              <w:rPr>
                <w:noProof/>
                <w:webHidden/>
              </w:rPr>
              <w:fldChar w:fldCharType="end"/>
            </w:r>
          </w:hyperlink>
        </w:p>
        <w:p w14:paraId="1F6D323E" w14:textId="33E5F91B"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69" w:history="1">
            <w:r w:rsidR="00E3730A" w:rsidRPr="00EE0441">
              <w:rPr>
                <w:rStyle w:val="afff9"/>
                <w:noProof/>
              </w:rPr>
              <w:t>3.1 术语和定义</w:t>
            </w:r>
            <w:r w:rsidR="00E3730A">
              <w:rPr>
                <w:noProof/>
                <w:webHidden/>
              </w:rPr>
              <w:tab/>
            </w:r>
            <w:r w:rsidR="00E3730A">
              <w:rPr>
                <w:noProof/>
                <w:webHidden/>
              </w:rPr>
              <w:fldChar w:fldCharType="begin"/>
            </w:r>
            <w:r w:rsidR="00E3730A">
              <w:rPr>
                <w:noProof/>
                <w:webHidden/>
              </w:rPr>
              <w:instrText xml:space="preserve"> PAGEREF _Toc118384769 \h </w:instrText>
            </w:r>
            <w:r w:rsidR="00E3730A">
              <w:rPr>
                <w:noProof/>
                <w:webHidden/>
              </w:rPr>
            </w:r>
            <w:r w:rsidR="00E3730A">
              <w:rPr>
                <w:noProof/>
                <w:webHidden/>
              </w:rPr>
              <w:fldChar w:fldCharType="separate"/>
            </w:r>
            <w:r w:rsidR="00066FB9">
              <w:rPr>
                <w:noProof/>
                <w:webHidden/>
              </w:rPr>
              <w:t>1</w:t>
            </w:r>
            <w:r w:rsidR="00E3730A">
              <w:rPr>
                <w:noProof/>
                <w:webHidden/>
              </w:rPr>
              <w:fldChar w:fldCharType="end"/>
            </w:r>
          </w:hyperlink>
        </w:p>
        <w:p w14:paraId="3B2D43CC" w14:textId="420E1F94"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70" w:history="1">
            <w:r w:rsidR="00E3730A" w:rsidRPr="00EE0441">
              <w:rPr>
                <w:rStyle w:val="afff9"/>
                <w:noProof/>
              </w:rPr>
              <w:t>3.2 缩略语</w:t>
            </w:r>
            <w:r w:rsidR="00E3730A">
              <w:rPr>
                <w:noProof/>
                <w:webHidden/>
              </w:rPr>
              <w:tab/>
            </w:r>
            <w:r w:rsidR="00E3730A">
              <w:rPr>
                <w:noProof/>
                <w:webHidden/>
              </w:rPr>
              <w:fldChar w:fldCharType="begin"/>
            </w:r>
            <w:r w:rsidR="00E3730A">
              <w:rPr>
                <w:noProof/>
                <w:webHidden/>
              </w:rPr>
              <w:instrText xml:space="preserve"> PAGEREF _Toc118384770 \h </w:instrText>
            </w:r>
            <w:r w:rsidR="00E3730A">
              <w:rPr>
                <w:noProof/>
                <w:webHidden/>
              </w:rPr>
            </w:r>
            <w:r w:rsidR="00E3730A">
              <w:rPr>
                <w:noProof/>
                <w:webHidden/>
              </w:rPr>
              <w:fldChar w:fldCharType="separate"/>
            </w:r>
            <w:r w:rsidR="00066FB9">
              <w:rPr>
                <w:noProof/>
                <w:webHidden/>
              </w:rPr>
              <w:t>2</w:t>
            </w:r>
            <w:r w:rsidR="00E3730A">
              <w:rPr>
                <w:noProof/>
                <w:webHidden/>
              </w:rPr>
              <w:fldChar w:fldCharType="end"/>
            </w:r>
          </w:hyperlink>
        </w:p>
        <w:p w14:paraId="528EC9B1" w14:textId="16CF57BD" w:rsidR="00E3730A" w:rsidRDefault="00CC3546">
          <w:pPr>
            <w:pStyle w:val="TOC2"/>
            <w:rPr>
              <w:rFonts w:asciiTheme="minorHAnsi" w:eastAsiaTheme="minorEastAsia" w:hAnsiTheme="minorHAnsi" w:cstheme="minorBidi"/>
              <w:smallCaps w:val="0"/>
              <w:noProof/>
              <w:kern w:val="2"/>
              <w:sz w:val="21"/>
              <w:szCs w:val="24"/>
            </w:rPr>
          </w:pPr>
          <w:hyperlink w:anchor="_Toc118384771" w:history="1">
            <w:r w:rsidR="00E3730A" w:rsidRPr="00EE0441">
              <w:rPr>
                <w:rStyle w:val="afff9"/>
                <w:noProof/>
              </w:rPr>
              <w:t>4 数字公共产品能力框架</w:t>
            </w:r>
            <w:r w:rsidR="00E3730A">
              <w:rPr>
                <w:noProof/>
                <w:webHidden/>
              </w:rPr>
              <w:tab/>
            </w:r>
            <w:r w:rsidR="00E3730A">
              <w:rPr>
                <w:noProof/>
                <w:webHidden/>
              </w:rPr>
              <w:fldChar w:fldCharType="begin"/>
            </w:r>
            <w:r w:rsidR="00E3730A">
              <w:rPr>
                <w:noProof/>
                <w:webHidden/>
              </w:rPr>
              <w:instrText xml:space="preserve"> PAGEREF _Toc118384771 \h </w:instrText>
            </w:r>
            <w:r w:rsidR="00E3730A">
              <w:rPr>
                <w:noProof/>
                <w:webHidden/>
              </w:rPr>
            </w:r>
            <w:r w:rsidR="00E3730A">
              <w:rPr>
                <w:noProof/>
                <w:webHidden/>
              </w:rPr>
              <w:fldChar w:fldCharType="separate"/>
            </w:r>
            <w:r w:rsidR="00066FB9">
              <w:rPr>
                <w:noProof/>
                <w:webHidden/>
              </w:rPr>
              <w:t>2</w:t>
            </w:r>
            <w:r w:rsidR="00E3730A">
              <w:rPr>
                <w:noProof/>
                <w:webHidden/>
              </w:rPr>
              <w:fldChar w:fldCharType="end"/>
            </w:r>
          </w:hyperlink>
        </w:p>
        <w:p w14:paraId="4ADC6A4F" w14:textId="77D4AB80" w:rsidR="00E3730A" w:rsidRDefault="00CC3546">
          <w:pPr>
            <w:pStyle w:val="TOC2"/>
            <w:rPr>
              <w:rFonts w:asciiTheme="minorHAnsi" w:eastAsiaTheme="minorEastAsia" w:hAnsiTheme="minorHAnsi" w:cstheme="minorBidi"/>
              <w:smallCaps w:val="0"/>
              <w:noProof/>
              <w:kern w:val="2"/>
              <w:sz w:val="21"/>
              <w:szCs w:val="24"/>
            </w:rPr>
          </w:pPr>
          <w:hyperlink w:anchor="_Toc118384772" w:history="1">
            <w:r w:rsidR="00E3730A" w:rsidRPr="00EE0441">
              <w:rPr>
                <w:rStyle w:val="afff9"/>
                <w:noProof/>
              </w:rPr>
              <w:t>5 非竞争排他性</w:t>
            </w:r>
            <w:r w:rsidR="00E3730A">
              <w:rPr>
                <w:noProof/>
                <w:webHidden/>
              </w:rPr>
              <w:tab/>
            </w:r>
            <w:r w:rsidR="00E3730A">
              <w:rPr>
                <w:noProof/>
                <w:webHidden/>
              </w:rPr>
              <w:fldChar w:fldCharType="begin"/>
            </w:r>
            <w:r w:rsidR="00E3730A">
              <w:rPr>
                <w:noProof/>
                <w:webHidden/>
              </w:rPr>
              <w:instrText xml:space="preserve"> PAGEREF _Toc118384772 \h </w:instrText>
            </w:r>
            <w:r w:rsidR="00E3730A">
              <w:rPr>
                <w:noProof/>
                <w:webHidden/>
              </w:rPr>
            </w:r>
            <w:r w:rsidR="00E3730A">
              <w:rPr>
                <w:noProof/>
                <w:webHidden/>
              </w:rPr>
              <w:fldChar w:fldCharType="separate"/>
            </w:r>
            <w:r w:rsidR="00066FB9">
              <w:rPr>
                <w:noProof/>
                <w:webHidden/>
              </w:rPr>
              <w:t>3</w:t>
            </w:r>
            <w:r w:rsidR="00E3730A">
              <w:rPr>
                <w:noProof/>
                <w:webHidden/>
              </w:rPr>
              <w:fldChar w:fldCharType="end"/>
            </w:r>
          </w:hyperlink>
        </w:p>
        <w:p w14:paraId="04E73ED5" w14:textId="68FFCE7B"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73" w:history="1">
            <w:r w:rsidR="00E3730A" w:rsidRPr="00EE0441">
              <w:rPr>
                <w:rStyle w:val="afff9"/>
                <w:noProof/>
              </w:rPr>
              <w:t>5.1 产品开放透明能力</w:t>
            </w:r>
            <w:r w:rsidR="00E3730A">
              <w:rPr>
                <w:noProof/>
                <w:webHidden/>
              </w:rPr>
              <w:tab/>
            </w:r>
            <w:r w:rsidR="00E3730A">
              <w:rPr>
                <w:noProof/>
                <w:webHidden/>
              </w:rPr>
              <w:fldChar w:fldCharType="begin"/>
            </w:r>
            <w:r w:rsidR="00E3730A">
              <w:rPr>
                <w:noProof/>
                <w:webHidden/>
              </w:rPr>
              <w:instrText xml:space="preserve"> PAGEREF _Toc118384773 \h </w:instrText>
            </w:r>
            <w:r w:rsidR="00E3730A">
              <w:rPr>
                <w:noProof/>
                <w:webHidden/>
              </w:rPr>
            </w:r>
            <w:r w:rsidR="00E3730A">
              <w:rPr>
                <w:noProof/>
                <w:webHidden/>
              </w:rPr>
              <w:fldChar w:fldCharType="separate"/>
            </w:r>
            <w:r w:rsidR="00066FB9">
              <w:rPr>
                <w:noProof/>
                <w:webHidden/>
              </w:rPr>
              <w:t>3</w:t>
            </w:r>
            <w:r w:rsidR="00E3730A">
              <w:rPr>
                <w:noProof/>
                <w:webHidden/>
              </w:rPr>
              <w:fldChar w:fldCharType="end"/>
            </w:r>
          </w:hyperlink>
        </w:p>
        <w:p w14:paraId="6BBCF34B" w14:textId="1C80B9CA"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75" w:history="1">
            <w:r w:rsidR="00E3730A" w:rsidRPr="00EE0441">
              <w:rPr>
                <w:rStyle w:val="afff9"/>
                <w:noProof/>
              </w:rPr>
              <w:t>5.2 基础设施能力</w:t>
            </w:r>
            <w:r w:rsidR="00E3730A">
              <w:rPr>
                <w:noProof/>
                <w:webHidden/>
              </w:rPr>
              <w:tab/>
            </w:r>
            <w:r w:rsidR="00E3730A">
              <w:rPr>
                <w:noProof/>
                <w:webHidden/>
              </w:rPr>
              <w:fldChar w:fldCharType="begin"/>
            </w:r>
            <w:r w:rsidR="00E3730A">
              <w:rPr>
                <w:noProof/>
                <w:webHidden/>
              </w:rPr>
              <w:instrText xml:space="preserve"> PAGEREF _Toc118384775 \h </w:instrText>
            </w:r>
            <w:r w:rsidR="00E3730A">
              <w:rPr>
                <w:noProof/>
                <w:webHidden/>
              </w:rPr>
            </w:r>
            <w:r w:rsidR="00E3730A">
              <w:rPr>
                <w:noProof/>
                <w:webHidden/>
              </w:rPr>
              <w:fldChar w:fldCharType="separate"/>
            </w:r>
            <w:r w:rsidR="00066FB9">
              <w:rPr>
                <w:noProof/>
                <w:webHidden/>
              </w:rPr>
              <w:t>4</w:t>
            </w:r>
            <w:r w:rsidR="00E3730A">
              <w:rPr>
                <w:noProof/>
                <w:webHidden/>
              </w:rPr>
              <w:fldChar w:fldCharType="end"/>
            </w:r>
          </w:hyperlink>
        </w:p>
        <w:p w14:paraId="4ACE698C" w14:textId="4B2C0380"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76" w:history="1">
            <w:r w:rsidR="00E3730A" w:rsidRPr="00EE0441">
              <w:rPr>
                <w:rStyle w:val="afff9"/>
                <w:noProof/>
              </w:rPr>
              <w:t>5.3 数据提取能力</w:t>
            </w:r>
            <w:r w:rsidR="00E3730A">
              <w:rPr>
                <w:noProof/>
                <w:webHidden/>
              </w:rPr>
              <w:tab/>
            </w:r>
            <w:r w:rsidR="00E3730A">
              <w:rPr>
                <w:noProof/>
                <w:webHidden/>
              </w:rPr>
              <w:fldChar w:fldCharType="begin"/>
            </w:r>
            <w:r w:rsidR="00E3730A">
              <w:rPr>
                <w:noProof/>
                <w:webHidden/>
              </w:rPr>
              <w:instrText xml:space="preserve"> PAGEREF _Toc118384776 \h </w:instrText>
            </w:r>
            <w:r w:rsidR="00E3730A">
              <w:rPr>
                <w:noProof/>
                <w:webHidden/>
              </w:rPr>
            </w:r>
            <w:r w:rsidR="00E3730A">
              <w:rPr>
                <w:noProof/>
                <w:webHidden/>
              </w:rPr>
              <w:fldChar w:fldCharType="separate"/>
            </w:r>
            <w:r w:rsidR="00066FB9">
              <w:rPr>
                <w:noProof/>
                <w:webHidden/>
              </w:rPr>
              <w:t>5</w:t>
            </w:r>
            <w:r w:rsidR="00E3730A">
              <w:rPr>
                <w:noProof/>
                <w:webHidden/>
              </w:rPr>
              <w:fldChar w:fldCharType="end"/>
            </w:r>
          </w:hyperlink>
        </w:p>
        <w:p w14:paraId="6BB40FE0" w14:textId="7633CF7A" w:rsidR="00E3730A" w:rsidRDefault="00CC3546">
          <w:pPr>
            <w:pStyle w:val="TOC2"/>
            <w:rPr>
              <w:rFonts w:asciiTheme="minorHAnsi" w:eastAsiaTheme="minorEastAsia" w:hAnsiTheme="minorHAnsi" w:cstheme="minorBidi"/>
              <w:smallCaps w:val="0"/>
              <w:noProof/>
              <w:kern w:val="2"/>
              <w:sz w:val="21"/>
              <w:szCs w:val="24"/>
            </w:rPr>
          </w:pPr>
          <w:hyperlink w:anchor="_Toc118384777" w:history="1">
            <w:r w:rsidR="00E3730A" w:rsidRPr="00EE0441">
              <w:rPr>
                <w:rStyle w:val="afff9"/>
                <w:noProof/>
              </w:rPr>
              <w:t>6 可扩展性</w:t>
            </w:r>
            <w:r w:rsidR="00E3730A">
              <w:rPr>
                <w:noProof/>
                <w:webHidden/>
              </w:rPr>
              <w:tab/>
            </w:r>
            <w:r w:rsidR="00E3730A">
              <w:rPr>
                <w:noProof/>
                <w:webHidden/>
              </w:rPr>
              <w:fldChar w:fldCharType="begin"/>
            </w:r>
            <w:r w:rsidR="00E3730A">
              <w:rPr>
                <w:noProof/>
                <w:webHidden/>
              </w:rPr>
              <w:instrText xml:space="preserve"> PAGEREF _Toc118384777 \h </w:instrText>
            </w:r>
            <w:r w:rsidR="00E3730A">
              <w:rPr>
                <w:noProof/>
                <w:webHidden/>
              </w:rPr>
            </w:r>
            <w:r w:rsidR="00E3730A">
              <w:rPr>
                <w:noProof/>
                <w:webHidden/>
              </w:rPr>
              <w:fldChar w:fldCharType="separate"/>
            </w:r>
            <w:r w:rsidR="00066FB9">
              <w:rPr>
                <w:noProof/>
                <w:webHidden/>
              </w:rPr>
              <w:t>5</w:t>
            </w:r>
            <w:r w:rsidR="00E3730A">
              <w:rPr>
                <w:noProof/>
                <w:webHidden/>
              </w:rPr>
              <w:fldChar w:fldCharType="end"/>
            </w:r>
          </w:hyperlink>
        </w:p>
        <w:p w14:paraId="75D1F36A" w14:textId="15870548"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78" w:history="1">
            <w:r w:rsidR="00E3730A" w:rsidRPr="00EE0441">
              <w:rPr>
                <w:rStyle w:val="afff9"/>
                <w:noProof/>
              </w:rPr>
              <w:t>6.1 产品迭代能力</w:t>
            </w:r>
            <w:r w:rsidR="00E3730A">
              <w:rPr>
                <w:noProof/>
                <w:webHidden/>
              </w:rPr>
              <w:tab/>
            </w:r>
            <w:r w:rsidR="00E3730A">
              <w:rPr>
                <w:noProof/>
                <w:webHidden/>
              </w:rPr>
              <w:fldChar w:fldCharType="begin"/>
            </w:r>
            <w:r w:rsidR="00E3730A">
              <w:rPr>
                <w:noProof/>
                <w:webHidden/>
              </w:rPr>
              <w:instrText xml:space="preserve"> PAGEREF _Toc118384778 \h </w:instrText>
            </w:r>
            <w:r w:rsidR="00E3730A">
              <w:rPr>
                <w:noProof/>
                <w:webHidden/>
              </w:rPr>
            </w:r>
            <w:r w:rsidR="00E3730A">
              <w:rPr>
                <w:noProof/>
                <w:webHidden/>
              </w:rPr>
              <w:fldChar w:fldCharType="separate"/>
            </w:r>
            <w:r w:rsidR="00066FB9">
              <w:rPr>
                <w:noProof/>
                <w:webHidden/>
              </w:rPr>
              <w:t>5</w:t>
            </w:r>
            <w:r w:rsidR="00E3730A">
              <w:rPr>
                <w:noProof/>
                <w:webHidden/>
              </w:rPr>
              <w:fldChar w:fldCharType="end"/>
            </w:r>
          </w:hyperlink>
        </w:p>
        <w:p w14:paraId="12743135" w14:textId="3F73D416"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79" w:history="1">
            <w:r w:rsidR="00E3730A" w:rsidRPr="00EE0441">
              <w:rPr>
                <w:rStyle w:val="afff9"/>
                <w:noProof/>
              </w:rPr>
              <w:t>6.2 质量管理能力</w:t>
            </w:r>
            <w:r w:rsidR="00E3730A">
              <w:rPr>
                <w:noProof/>
                <w:webHidden/>
              </w:rPr>
              <w:tab/>
            </w:r>
            <w:r w:rsidR="00E3730A">
              <w:rPr>
                <w:noProof/>
                <w:webHidden/>
              </w:rPr>
              <w:fldChar w:fldCharType="begin"/>
            </w:r>
            <w:r w:rsidR="00E3730A">
              <w:rPr>
                <w:noProof/>
                <w:webHidden/>
              </w:rPr>
              <w:instrText xml:space="preserve"> PAGEREF _Toc118384779 \h </w:instrText>
            </w:r>
            <w:r w:rsidR="00E3730A">
              <w:rPr>
                <w:noProof/>
                <w:webHidden/>
              </w:rPr>
            </w:r>
            <w:r w:rsidR="00E3730A">
              <w:rPr>
                <w:noProof/>
                <w:webHidden/>
              </w:rPr>
              <w:fldChar w:fldCharType="separate"/>
            </w:r>
            <w:r w:rsidR="00066FB9">
              <w:rPr>
                <w:noProof/>
                <w:webHidden/>
              </w:rPr>
              <w:t>5</w:t>
            </w:r>
            <w:r w:rsidR="00E3730A">
              <w:rPr>
                <w:noProof/>
                <w:webHidden/>
              </w:rPr>
              <w:fldChar w:fldCharType="end"/>
            </w:r>
          </w:hyperlink>
        </w:p>
        <w:p w14:paraId="0E906FEF" w14:textId="54BEBBEA"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80" w:history="1">
            <w:r w:rsidR="00E3730A" w:rsidRPr="00EE0441">
              <w:rPr>
                <w:rStyle w:val="afff9"/>
                <w:noProof/>
              </w:rPr>
              <w:t>6.3 需求管理能力</w:t>
            </w:r>
            <w:r w:rsidR="00E3730A">
              <w:rPr>
                <w:noProof/>
                <w:webHidden/>
              </w:rPr>
              <w:tab/>
            </w:r>
            <w:r w:rsidR="00E3730A">
              <w:rPr>
                <w:noProof/>
                <w:webHidden/>
              </w:rPr>
              <w:fldChar w:fldCharType="begin"/>
            </w:r>
            <w:r w:rsidR="00E3730A">
              <w:rPr>
                <w:noProof/>
                <w:webHidden/>
              </w:rPr>
              <w:instrText xml:space="preserve"> PAGEREF _Toc118384780 \h </w:instrText>
            </w:r>
            <w:r w:rsidR="00E3730A">
              <w:rPr>
                <w:noProof/>
                <w:webHidden/>
              </w:rPr>
            </w:r>
            <w:r w:rsidR="00E3730A">
              <w:rPr>
                <w:noProof/>
                <w:webHidden/>
              </w:rPr>
              <w:fldChar w:fldCharType="separate"/>
            </w:r>
            <w:r w:rsidR="00066FB9">
              <w:rPr>
                <w:noProof/>
                <w:webHidden/>
              </w:rPr>
              <w:t>5</w:t>
            </w:r>
            <w:r w:rsidR="00E3730A">
              <w:rPr>
                <w:noProof/>
                <w:webHidden/>
              </w:rPr>
              <w:fldChar w:fldCharType="end"/>
            </w:r>
          </w:hyperlink>
        </w:p>
        <w:p w14:paraId="5622E7B5" w14:textId="79D8CC34"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81" w:history="1">
            <w:r w:rsidR="00E3730A" w:rsidRPr="00EE0441">
              <w:rPr>
                <w:rStyle w:val="afff9"/>
                <w:noProof/>
              </w:rPr>
              <w:t>6.4 分支管理能力（可选）</w:t>
            </w:r>
            <w:r w:rsidR="00E3730A">
              <w:rPr>
                <w:noProof/>
                <w:webHidden/>
              </w:rPr>
              <w:tab/>
            </w:r>
            <w:r w:rsidR="00E3730A">
              <w:rPr>
                <w:noProof/>
                <w:webHidden/>
              </w:rPr>
              <w:fldChar w:fldCharType="begin"/>
            </w:r>
            <w:r w:rsidR="00E3730A">
              <w:rPr>
                <w:noProof/>
                <w:webHidden/>
              </w:rPr>
              <w:instrText xml:space="preserve"> PAGEREF _Toc118384781 \h </w:instrText>
            </w:r>
            <w:r w:rsidR="00E3730A">
              <w:rPr>
                <w:noProof/>
                <w:webHidden/>
              </w:rPr>
            </w:r>
            <w:r w:rsidR="00E3730A">
              <w:rPr>
                <w:noProof/>
                <w:webHidden/>
              </w:rPr>
              <w:fldChar w:fldCharType="separate"/>
            </w:r>
            <w:r w:rsidR="00066FB9">
              <w:rPr>
                <w:noProof/>
                <w:webHidden/>
              </w:rPr>
              <w:t>5</w:t>
            </w:r>
            <w:r w:rsidR="00E3730A">
              <w:rPr>
                <w:noProof/>
                <w:webHidden/>
              </w:rPr>
              <w:fldChar w:fldCharType="end"/>
            </w:r>
          </w:hyperlink>
        </w:p>
        <w:p w14:paraId="141FFA53" w14:textId="7588D5FB" w:rsidR="00E3730A" w:rsidRDefault="00CC3546">
          <w:pPr>
            <w:pStyle w:val="TOC2"/>
            <w:rPr>
              <w:rFonts w:asciiTheme="minorHAnsi" w:eastAsiaTheme="minorEastAsia" w:hAnsiTheme="minorHAnsi" w:cstheme="minorBidi"/>
              <w:smallCaps w:val="0"/>
              <w:noProof/>
              <w:kern w:val="2"/>
              <w:sz w:val="21"/>
              <w:szCs w:val="24"/>
            </w:rPr>
          </w:pPr>
          <w:hyperlink w:anchor="_Toc118384782" w:history="1">
            <w:r w:rsidR="00E3730A" w:rsidRPr="00EE0441">
              <w:rPr>
                <w:rStyle w:val="afff9"/>
                <w:noProof/>
              </w:rPr>
              <w:t>7 互操作性</w:t>
            </w:r>
            <w:r w:rsidR="00E3730A">
              <w:rPr>
                <w:noProof/>
                <w:webHidden/>
              </w:rPr>
              <w:tab/>
            </w:r>
            <w:r w:rsidR="00E3730A">
              <w:rPr>
                <w:noProof/>
                <w:webHidden/>
              </w:rPr>
              <w:fldChar w:fldCharType="begin"/>
            </w:r>
            <w:r w:rsidR="00E3730A">
              <w:rPr>
                <w:noProof/>
                <w:webHidden/>
              </w:rPr>
              <w:instrText xml:space="preserve"> PAGEREF _Toc118384782 \h </w:instrText>
            </w:r>
            <w:r w:rsidR="00E3730A">
              <w:rPr>
                <w:noProof/>
                <w:webHidden/>
              </w:rPr>
            </w:r>
            <w:r w:rsidR="00E3730A">
              <w:rPr>
                <w:noProof/>
                <w:webHidden/>
              </w:rPr>
              <w:fldChar w:fldCharType="separate"/>
            </w:r>
            <w:r w:rsidR="00066FB9">
              <w:rPr>
                <w:noProof/>
                <w:webHidden/>
              </w:rPr>
              <w:t>6</w:t>
            </w:r>
            <w:r w:rsidR="00E3730A">
              <w:rPr>
                <w:noProof/>
                <w:webHidden/>
              </w:rPr>
              <w:fldChar w:fldCharType="end"/>
            </w:r>
          </w:hyperlink>
        </w:p>
        <w:p w14:paraId="29D30763" w14:textId="362FA84D"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83" w:history="1">
            <w:r w:rsidR="00E3730A" w:rsidRPr="00EE0441">
              <w:rPr>
                <w:rStyle w:val="afff9"/>
                <w:noProof/>
              </w:rPr>
              <w:t>7.1 产品兼容能力</w:t>
            </w:r>
            <w:r w:rsidR="00E3730A">
              <w:rPr>
                <w:noProof/>
                <w:webHidden/>
              </w:rPr>
              <w:tab/>
            </w:r>
            <w:r w:rsidR="00E3730A">
              <w:rPr>
                <w:noProof/>
                <w:webHidden/>
              </w:rPr>
              <w:fldChar w:fldCharType="begin"/>
            </w:r>
            <w:r w:rsidR="00E3730A">
              <w:rPr>
                <w:noProof/>
                <w:webHidden/>
              </w:rPr>
              <w:instrText xml:space="preserve"> PAGEREF _Toc118384783 \h </w:instrText>
            </w:r>
            <w:r w:rsidR="00E3730A">
              <w:rPr>
                <w:noProof/>
                <w:webHidden/>
              </w:rPr>
            </w:r>
            <w:r w:rsidR="00E3730A">
              <w:rPr>
                <w:noProof/>
                <w:webHidden/>
              </w:rPr>
              <w:fldChar w:fldCharType="separate"/>
            </w:r>
            <w:r w:rsidR="00066FB9">
              <w:rPr>
                <w:noProof/>
                <w:webHidden/>
              </w:rPr>
              <w:t>6</w:t>
            </w:r>
            <w:r w:rsidR="00E3730A">
              <w:rPr>
                <w:noProof/>
                <w:webHidden/>
              </w:rPr>
              <w:fldChar w:fldCharType="end"/>
            </w:r>
          </w:hyperlink>
        </w:p>
        <w:p w14:paraId="1FCF3483" w14:textId="209225C0"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84" w:history="1">
            <w:r w:rsidR="00E3730A" w:rsidRPr="00EE0441">
              <w:rPr>
                <w:rStyle w:val="afff9"/>
                <w:noProof/>
              </w:rPr>
              <w:t>7.2 依赖管理能力</w:t>
            </w:r>
            <w:r w:rsidR="00E3730A">
              <w:rPr>
                <w:noProof/>
                <w:webHidden/>
              </w:rPr>
              <w:tab/>
            </w:r>
            <w:r w:rsidR="00E3730A">
              <w:rPr>
                <w:noProof/>
                <w:webHidden/>
              </w:rPr>
              <w:fldChar w:fldCharType="begin"/>
            </w:r>
            <w:r w:rsidR="00E3730A">
              <w:rPr>
                <w:noProof/>
                <w:webHidden/>
              </w:rPr>
              <w:instrText xml:space="preserve"> PAGEREF _Toc118384784 \h </w:instrText>
            </w:r>
            <w:r w:rsidR="00E3730A">
              <w:rPr>
                <w:noProof/>
                <w:webHidden/>
              </w:rPr>
            </w:r>
            <w:r w:rsidR="00E3730A">
              <w:rPr>
                <w:noProof/>
                <w:webHidden/>
              </w:rPr>
              <w:fldChar w:fldCharType="separate"/>
            </w:r>
            <w:r w:rsidR="00066FB9">
              <w:rPr>
                <w:noProof/>
                <w:webHidden/>
              </w:rPr>
              <w:t>6</w:t>
            </w:r>
            <w:r w:rsidR="00E3730A">
              <w:rPr>
                <w:noProof/>
                <w:webHidden/>
              </w:rPr>
              <w:fldChar w:fldCharType="end"/>
            </w:r>
          </w:hyperlink>
        </w:p>
        <w:p w14:paraId="6B1E4D5E" w14:textId="36E14593"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85" w:history="1">
            <w:r w:rsidR="00E3730A" w:rsidRPr="00EE0441">
              <w:rPr>
                <w:rStyle w:val="afff9"/>
                <w:noProof/>
              </w:rPr>
              <w:t>7.3 附属文档完备能力</w:t>
            </w:r>
            <w:r w:rsidR="00E3730A">
              <w:rPr>
                <w:noProof/>
                <w:webHidden/>
              </w:rPr>
              <w:tab/>
            </w:r>
            <w:r w:rsidR="00E3730A">
              <w:rPr>
                <w:noProof/>
                <w:webHidden/>
              </w:rPr>
              <w:fldChar w:fldCharType="begin"/>
            </w:r>
            <w:r w:rsidR="00E3730A">
              <w:rPr>
                <w:noProof/>
                <w:webHidden/>
              </w:rPr>
              <w:instrText xml:space="preserve"> PAGEREF _Toc118384785 \h </w:instrText>
            </w:r>
            <w:r w:rsidR="00E3730A">
              <w:rPr>
                <w:noProof/>
                <w:webHidden/>
              </w:rPr>
            </w:r>
            <w:r w:rsidR="00E3730A">
              <w:rPr>
                <w:noProof/>
                <w:webHidden/>
              </w:rPr>
              <w:fldChar w:fldCharType="separate"/>
            </w:r>
            <w:r w:rsidR="00066FB9">
              <w:rPr>
                <w:noProof/>
                <w:webHidden/>
              </w:rPr>
              <w:t>6</w:t>
            </w:r>
            <w:r w:rsidR="00E3730A">
              <w:rPr>
                <w:noProof/>
                <w:webHidden/>
              </w:rPr>
              <w:fldChar w:fldCharType="end"/>
            </w:r>
          </w:hyperlink>
        </w:p>
        <w:p w14:paraId="048B0FCE" w14:textId="068A9F9A" w:rsidR="00E3730A" w:rsidRDefault="00CC3546">
          <w:pPr>
            <w:pStyle w:val="TOC2"/>
            <w:rPr>
              <w:rFonts w:asciiTheme="minorHAnsi" w:eastAsiaTheme="minorEastAsia" w:hAnsiTheme="minorHAnsi" w:cstheme="minorBidi"/>
              <w:smallCaps w:val="0"/>
              <w:noProof/>
              <w:kern w:val="2"/>
              <w:sz w:val="21"/>
              <w:szCs w:val="24"/>
            </w:rPr>
          </w:pPr>
          <w:hyperlink w:anchor="_Toc118384786" w:history="1">
            <w:r w:rsidR="00E3730A" w:rsidRPr="00EE0441">
              <w:rPr>
                <w:rStyle w:val="afff9"/>
                <w:noProof/>
              </w:rPr>
              <w:t>8 安全性</w:t>
            </w:r>
            <w:r w:rsidR="00E3730A">
              <w:rPr>
                <w:noProof/>
                <w:webHidden/>
              </w:rPr>
              <w:tab/>
            </w:r>
            <w:r w:rsidR="00E3730A">
              <w:rPr>
                <w:noProof/>
                <w:webHidden/>
              </w:rPr>
              <w:fldChar w:fldCharType="begin"/>
            </w:r>
            <w:r w:rsidR="00E3730A">
              <w:rPr>
                <w:noProof/>
                <w:webHidden/>
              </w:rPr>
              <w:instrText xml:space="preserve"> PAGEREF _Toc118384786 \h </w:instrText>
            </w:r>
            <w:r w:rsidR="00E3730A">
              <w:rPr>
                <w:noProof/>
                <w:webHidden/>
              </w:rPr>
            </w:r>
            <w:r w:rsidR="00E3730A">
              <w:rPr>
                <w:noProof/>
                <w:webHidden/>
              </w:rPr>
              <w:fldChar w:fldCharType="separate"/>
            </w:r>
            <w:r w:rsidR="00066FB9">
              <w:rPr>
                <w:noProof/>
                <w:webHidden/>
              </w:rPr>
              <w:t>6</w:t>
            </w:r>
            <w:r w:rsidR="00E3730A">
              <w:rPr>
                <w:noProof/>
                <w:webHidden/>
              </w:rPr>
              <w:fldChar w:fldCharType="end"/>
            </w:r>
          </w:hyperlink>
        </w:p>
        <w:p w14:paraId="65EA00AA" w14:textId="64D14105"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87" w:history="1">
            <w:r w:rsidR="00E3730A" w:rsidRPr="00EE0441">
              <w:rPr>
                <w:rStyle w:val="afff9"/>
                <w:noProof/>
              </w:rPr>
              <w:t>8.1 安全保障能力</w:t>
            </w:r>
            <w:r w:rsidR="00E3730A">
              <w:rPr>
                <w:noProof/>
                <w:webHidden/>
              </w:rPr>
              <w:tab/>
            </w:r>
            <w:r w:rsidR="00E3730A">
              <w:rPr>
                <w:noProof/>
                <w:webHidden/>
              </w:rPr>
              <w:fldChar w:fldCharType="begin"/>
            </w:r>
            <w:r w:rsidR="00E3730A">
              <w:rPr>
                <w:noProof/>
                <w:webHidden/>
              </w:rPr>
              <w:instrText xml:space="preserve"> PAGEREF _Toc118384787 \h </w:instrText>
            </w:r>
            <w:r w:rsidR="00E3730A">
              <w:rPr>
                <w:noProof/>
                <w:webHidden/>
              </w:rPr>
            </w:r>
            <w:r w:rsidR="00E3730A">
              <w:rPr>
                <w:noProof/>
                <w:webHidden/>
              </w:rPr>
              <w:fldChar w:fldCharType="separate"/>
            </w:r>
            <w:r w:rsidR="00066FB9">
              <w:rPr>
                <w:noProof/>
                <w:webHidden/>
              </w:rPr>
              <w:t>6</w:t>
            </w:r>
            <w:r w:rsidR="00E3730A">
              <w:rPr>
                <w:noProof/>
                <w:webHidden/>
              </w:rPr>
              <w:fldChar w:fldCharType="end"/>
            </w:r>
          </w:hyperlink>
        </w:p>
        <w:p w14:paraId="5D2867C0" w14:textId="1CEF64D6"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88" w:history="1">
            <w:r w:rsidR="00E3730A" w:rsidRPr="00EE0441">
              <w:rPr>
                <w:rStyle w:val="afff9"/>
                <w:noProof/>
              </w:rPr>
              <w:t>8.2 漏洞修复能力</w:t>
            </w:r>
            <w:r w:rsidR="00E3730A">
              <w:rPr>
                <w:noProof/>
                <w:webHidden/>
              </w:rPr>
              <w:tab/>
            </w:r>
            <w:r w:rsidR="00E3730A">
              <w:rPr>
                <w:noProof/>
                <w:webHidden/>
              </w:rPr>
              <w:fldChar w:fldCharType="begin"/>
            </w:r>
            <w:r w:rsidR="00E3730A">
              <w:rPr>
                <w:noProof/>
                <w:webHidden/>
              </w:rPr>
              <w:instrText xml:space="preserve"> PAGEREF _Toc118384788 \h </w:instrText>
            </w:r>
            <w:r w:rsidR="00E3730A">
              <w:rPr>
                <w:noProof/>
                <w:webHidden/>
              </w:rPr>
            </w:r>
            <w:r w:rsidR="00E3730A">
              <w:rPr>
                <w:noProof/>
                <w:webHidden/>
              </w:rPr>
              <w:fldChar w:fldCharType="separate"/>
            </w:r>
            <w:r w:rsidR="00066FB9">
              <w:rPr>
                <w:noProof/>
                <w:webHidden/>
              </w:rPr>
              <w:t>6</w:t>
            </w:r>
            <w:r w:rsidR="00E3730A">
              <w:rPr>
                <w:noProof/>
                <w:webHidden/>
              </w:rPr>
              <w:fldChar w:fldCharType="end"/>
            </w:r>
          </w:hyperlink>
        </w:p>
        <w:p w14:paraId="72212376" w14:textId="33B8E47A"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89" w:history="1">
            <w:r w:rsidR="00E3730A" w:rsidRPr="00EE0441">
              <w:rPr>
                <w:rStyle w:val="afff9"/>
                <w:noProof/>
              </w:rPr>
              <w:t>8.3 无害处置能力</w:t>
            </w:r>
            <w:r w:rsidR="00E3730A">
              <w:rPr>
                <w:noProof/>
                <w:webHidden/>
              </w:rPr>
              <w:tab/>
            </w:r>
            <w:r w:rsidR="00E3730A">
              <w:rPr>
                <w:noProof/>
                <w:webHidden/>
              </w:rPr>
              <w:fldChar w:fldCharType="begin"/>
            </w:r>
            <w:r w:rsidR="00E3730A">
              <w:rPr>
                <w:noProof/>
                <w:webHidden/>
              </w:rPr>
              <w:instrText xml:space="preserve"> PAGEREF _Toc118384789 \h </w:instrText>
            </w:r>
            <w:r w:rsidR="00E3730A">
              <w:rPr>
                <w:noProof/>
                <w:webHidden/>
              </w:rPr>
            </w:r>
            <w:r w:rsidR="00E3730A">
              <w:rPr>
                <w:noProof/>
                <w:webHidden/>
              </w:rPr>
              <w:fldChar w:fldCharType="separate"/>
            </w:r>
            <w:r w:rsidR="00066FB9">
              <w:rPr>
                <w:noProof/>
                <w:webHidden/>
              </w:rPr>
              <w:t>7</w:t>
            </w:r>
            <w:r w:rsidR="00E3730A">
              <w:rPr>
                <w:noProof/>
                <w:webHidden/>
              </w:rPr>
              <w:fldChar w:fldCharType="end"/>
            </w:r>
          </w:hyperlink>
        </w:p>
        <w:p w14:paraId="7C5A6996" w14:textId="4CCAD61E" w:rsidR="00E3730A" w:rsidRDefault="00CC3546">
          <w:pPr>
            <w:pStyle w:val="TOC2"/>
            <w:rPr>
              <w:rFonts w:asciiTheme="minorHAnsi" w:eastAsiaTheme="minorEastAsia" w:hAnsiTheme="minorHAnsi" w:cstheme="minorBidi"/>
              <w:smallCaps w:val="0"/>
              <w:noProof/>
              <w:kern w:val="2"/>
              <w:sz w:val="21"/>
              <w:szCs w:val="24"/>
            </w:rPr>
          </w:pPr>
          <w:hyperlink w:anchor="_Toc118384790" w:history="1">
            <w:r w:rsidR="00E3730A" w:rsidRPr="00EE0441">
              <w:rPr>
                <w:rStyle w:val="afff9"/>
                <w:noProof/>
              </w:rPr>
              <w:t>9 可信性</w:t>
            </w:r>
            <w:r w:rsidR="00E3730A">
              <w:rPr>
                <w:noProof/>
                <w:webHidden/>
              </w:rPr>
              <w:tab/>
            </w:r>
            <w:r w:rsidR="00E3730A">
              <w:rPr>
                <w:noProof/>
                <w:webHidden/>
              </w:rPr>
              <w:fldChar w:fldCharType="begin"/>
            </w:r>
            <w:r w:rsidR="00E3730A">
              <w:rPr>
                <w:noProof/>
                <w:webHidden/>
              </w:rPr>
              <w:instrText xml:space="preserve"> PAGEREF _Toc118384790 \h </w:instrText>
            </w:r>
            <w:r w:rsidR="00E3730A">
              <w:rPr>
                <w:noProof/>
                <w:webHidden/>
              </w:rPr>
            </w:r>
            <w:r w:rsidR="00E3730A">
              <w:rPr>
                <w:noProof/>
                <w:webHidden/>
              </w:rPr>
              <w:fldChar w:fldCharType="separate"/>
            </w:r>
            <w:r w:rsidR="00066FB9">
              <w:rPr>
                <w:noProof/>
                <w:webHidden/>
              </w:rPr>
              <w:t>7</w:t>
            </w:r>
            <w:r w:rsidR="00E3730A">
              <w:rPr>
                <w:noProof/>
                <w:webHidden/>
              </w:rPr>
              <w:fldChar w:fldCharType="end"/>
            </w:r>
          </w:hyperlink>
        </w:p>
        <w:p w14:paraId="3391AC49" w14:textId="3A5E4FF8"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91" w:history="1">
            <w:r w:rsidR="00E3730A" w:rsidRPr="00EE0441">
              <w:rPr>
                <w:rStyle w:val="afff9"/>
                <w:noProof/>
              </w:rPr>
              <w:t>9.1 自主所有权保护能力</w:t>
            </w:r>
            <w:r w:rsidR="00E3730A">
              <w:rPr>
                <w:noProof/>
                <w:webHidden/>
              </w:rPr>
              <w:tab/>
            </w:r>
            <w:r w:rsidR="00E3730A">
              <w:rPr>
                <w:noProof/>
                <w:webHidden/>
              </w:rPr>
              <w:fldChar w:fldCharType="begin"/>
            </w:r>
            <w:r w:rsidR="00E3730A">
              <w:rPr>
                <w:noProof/>
                <w:webHidden/>
              </w:rPr>
              <w:instrText xml:space="preserve"> PAGEREF _Toc118384791 \h </w:instrText>
            </w:r>
            <w:r w:rsidR="00E3730A">
              <w:rPr>
                <w:noProof/>
                <w:webHidden/>
              </w:rPr>
            </w:r>
            <w:r w:rsidR="00E3730A">
              <w:rPr>
                <w:noProof/>
                <w:webHidden/>
              </w:rPr>
              <w:fldChar w:fldCharType="separate"/>
            </w:r>
            <w:r w:rsidR="00066FB9">
              <w:rPr>
                <w:noProof/>
                <w:webHidden/>
              </w:rPr>
              <w:t>7</w:t>
            </w:r>
            <w:r w:rsidR="00E3730A">
              <w:rPr>
                <w:noProof/>
                <w:webHidden/>
              </w:rPr>
              <w:fldChar w:fldCharType="end"/>
            </w:r>
          </w:hyperlink>
        </w:p>
        <w:p w14:paraId="768B2BAE" w14:textId="4CA5D215" w:rsidR="00E3730A" w:rsidRDefault="00CC3546">
          <w:pPr>
            <w:pStyle w:val="TOC3"/>
            <w:ind w:firstLine="600"/>
            <w:rPr>
              <w:rFonts w:asciiTheme="minorHAnsi" w:eastAsiaTheme="minorEastAsia" w:hAnsiTheme="minorHAnsi" w:cstheme="minorBidi"/>
              <w:i w:val="0"/>
              <w:iCs w:val="0"/>
              <w:noProof/>
              <w:kern w:val="2"/>
              <w:sz w:val="21"/>
              <w:szCs w:val="24"/>
            </w:rPr>
          </w:pPr>
          <w:r>
            <w:fldChar w:fldCharType="begin"/>
          </w:r>
          <w:r>
            <w:instrText xml:space="preserve"> HYPERLINK \l "_Toc118384792" </w:instrText>
          </w:r>
          <w:r>
            <w:fldChar w:fldCharType="separate"/>
          </w:r>
          <w:r w:rsidR="00E3730A" w:rsidRPr="00EE0441">
            <w:rPr>
              <w:rStyle w:val="afff9"/>
              <w:noProof/>
            </w:rPr>
            <w:t>9.2 隐私保护能力</w:t>
          </w:r>
          <w:r w:rsidR="00E3730A">
            <w:rPr>
              <w:noProof/>
              <w:webHidden/>
            </w:rPr>
            <w:tab/>
          </w:r>
          <w:r w:rsidR="00E3730A">
            <w:rPr>
              <w:noProof/>
              <w:webHidden/>
            </w:rPr>
            <w:fldChar w:fldCharType="begin"/>
          </w:r>
          <w:r w:rsidR="00E3730A">
            <w:rPr>
              <w:noProof/>
              <w:webHidden/>
            </w:rPr>
            <w:instrText xml:space="preserve"> PAGEREF _Toc118384792 \h </w:instrText>
          </w:r>
          <w:r w:rsidR="00E3730A">
            <w:rPr>
              <w:noProof/>
              <w:webHidden/>
            </w:rPr>
          </w:r>
          <w:r w:rsidR="00E3730A">
            <w:rPr>
              <w:noProof/>
              <w:webHidden/>
            </w:rPr>
            <w:fldChar w:fldCharType="separate"/>
          </w:r>
          <w:ins w:id="4" w:author="Yiyang Zhang" w:date="2023-03-15T14:54:00Z">
            <w:r w:rsidR="00066FB9">
              <w:rPr>
                <w:noProof/>
                <w:webHidden/>
              </w:rPr>
              <w:t>8</w:t>
            </w:r>
          </w:ins>
          <w:del w:id="5" w:author="Yiyang Zhang" w:date="2023-03-15T14:54:00Z">
            <w:r w:rsidR="00E3730A" w:rsidDel="00066FB9">
              <w:rPr>
                <w:noProof/>
                <w:webHidden/>
              </w:rPr>
              <w:delText>7</w:delText>
            </w:r>
          </w:del>
          <w:r w:rsidR="00E3730A">
            <w:rPr>
              <w:noProof/>
              <w:webHidden/>
            </w:rPr>
            <w:fldChar w:fldCharType="end"/>
          </w:r>
          <w:r>
            <w:rPr>
              <w:noProof/>
            </w:rPr>
            <w:fldChar w:fldCharType="end"/>
          </w:r>
        </w:p>
        <w:p w14:paraId="5417B722" w14:textId="1B73EAB2" w:rsidR="00E3730A" w:rsidRDefault="00CC3546">
          <w:pPr>
            <w:pStyle w:val="TOC3"/>
            <w:ind w:firstLine="600"/>
            <w:rPr>
              <w:rFonts w:asciiTheme="minorHAnsi" w:eastAsiaTheme="minorEastAsia" w:hAnsiTheme="minorHAnsi" w:cstheme="minorBidi"/>
              <w:i w:val="0"/>
              <w:iCs w:val="0"/>
              <w:noProof/>
              <w:kern w:val="2"/>
              <w:sz w:val="21"/>
              <w:szCs w:val="24"/>
            </w:rPr>
          </w:pPr>
          <w:r>
            <w:lastRenderedPageBreak/>
            <w:fldChar w:fldCharType="begin"/>
          </w:r>
          <w:r>
            <w:instrText xml:space="preserve"> HYPERLINK \l "_Toc118384793" </w:instrText>
          </w:r>
          <w:r>
            <w:fldChar w:fldCharType="separate"/>
          </w:r>
          <w:r w:rsidR="00E3730A" w:rsidRPr="00EE0441">
            <w:rPr>
              <w:rStyle w:val="afff9"/>
              <w:noProof/>
            </w:rPr>
            <w:t>9.3 当地法律遵守能力</w:t>
          </w:r>
          <w:r w:rsidR="00E3730A">
            <w:rPr>
              <w:noProof/>
              <w:webHidden/>
            </w:rPr>
            <w:tab/>
          </w:r>
          <w:r w:rsidR="00E3730A">
            <w:rPr>
              <w:noProof/>
              <w:webHidden/>
            </w:rPr>
            <w:fldChar w:fldCharType="begin"/>
          </w:r>
          <w:r w:rsidR="00E3730A">
            <w:rPr>
              <w:noProof/>
              <w:webHidden/>
            </w:rPr>
            <w:instrText xml:space="preserve"> PAGEREF _Toc118384793 \h </w:instrText>
          </w:r>
          <w:r w:rsidR="00E3730A">
            <w:rPr>
              <w:noProof/>
              <w:webHidden/>
            </w:rPr>
          </w:r>
          <w:r w:rsidR="00E3730A">
            <w:rPr>
              <w:noProof/>
              <w:webHidden/>
            </w:rPr>
            <w:fldChar w:fldCharType="separate"/>
          </w:r>
          <w:ins w:id="6" w:author="Yiyang Zhang" w:date="2023-03-15T14:54:00Z">
            <w:r w:rsidR="00066FB9">
              <w:rPr>
                <w:noProof/>
                <w:webHidden/>
              </w:rPr>
              <w:t>8</w:t>
            </w:r>
          </w:ins>
          <w:del w:id="7" w:author="Yiyang Zhang" w:date="2023-03-15T14:54:00Z">
            <w:r w:rsidR="00E3730A" w:rsidDel="00066FB9">
              <w:rPr>
                <w:noProof/>
                <w:webHidden/>
              </w:rPr>
              <w:delText>7</w:delText>
            </w:r>
          </w:del>
          <w:r w:rsidR="00E3730A">
            <w:rPr>
              <w:noProof/>
              <w:webHidden/>
            </w:rPr>
            <w:fldChar w:fldCharType="end"/>
          </w:r>
          <w:r>
            <w:rPr>
              <w:noProof/>
            </w:rPr>
            <w:fldChar w:fldCharType="end"/>
          </w:r>
        </w:p>
        <w:p w14:paraId="2CD9762F" w14:textId="091148FE" w:rsidR="00E3730A" w:rsidRDefault="00CC3546">
          <w:pPr>
            <w:pStyle w:val="TOC2"/>
            <w:rPr>
              <w:rFonts w:asciiTheme="minorHAnsi" w:eastAsiaTheme="minorEastAsia" w:hAnsiTheme="minorHAnsi" w:cstheme="minorBidi"/>
              <w:smallCaps w:val="0"/>
              <w:noProof/>
              <w:kern w:val="2"/>
              <w:sz w:val="21"/>
              <w:szCs w:val="24"/>
            </w:rPr>
          </w:pPr>
          <w:hyperlink w:anchor="_Toc118384794" w:history="1">
            <w:r w:rsidR="00E3730A" w:rsidRPr="00EE0441">
              <w:rPr>
                <w:rStyle w:val="afff9"/>
                <w:noProof/>
              </w:rPr>
              <w:t>10 可持续性</w:t>
            </w:r>
            <w:r w:rsidR="00E3730A">
              <w:rPr>
                <w:noProof/>
                <w:webHidden/>
              </w:rPr>
              <w:tab/>
            </w:r>
            <w:r w:rsidR="00E3730A">
              <w:rPr>
                <w:noProof/>
                <w:webHidden/>
              </w:rPr>
              <w:fldChar w:fldCharType="begin"/>
            </w:r>
            <w:r w:rsidR="00E3730A">
              <w:rPr>
                <w:noProof/>
                <w:webHidden/>
              </w:rPr>
              <w:instrText xml:space="preserve"> PAGEREF _Toc118384794 \h </w:instrText>
            </w:r>
            <w:r w:rsidR="00E3730A">
              <w:rPr>
                <w:noProof/>
                <w:webHidden/>
              </w:rPr>
            </w:r>
            <w:r w:rsidR="00E3730A">
              <w:rPr>
                <w:noProof/>
                <w:webHidden/>
              </w:rPr>
              <w:fldChar w:fldCharType="separate"/>
            </w:r>
            <w:r w:rsidR="00066FB9">
              <w:rPr>
                <w:noProof/>
                <w:webHidden/>
              </w:rPr>
              <w:t>8</w:t>
            </w:r>
            <w:r w:rsidR="00E3730A">
              <w:rPr>
                <w:noProof/>
                <w:webHidden/>
              </w:rPr>
              <w:fldChar w:fldCharType="end"/>
            </w:r>
          </w:hyperlink>
        </w:p>
        <w:p w14:paraId="2D97B2F4" w14:textId="21651279"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95" w:history="1">
            <w:r w:rsidR="00E3730A" w:rsidRPr="00EE0441">
              <w:rPr>
                <w:rStyle w:val="afff9"/>
                <w:noProof/>
              </w:rPr>
              <w:t>10.1 数字发展规范能力</w:t>
            </w:r>
            <w:r w:rsidR="00E3730A">
              <w:rPr>
                <w:noProof/>
                <w:webHidden/>
              </w:rPr>
              <w:tab/>
            </w:r>
            <w:r w:rsidR="00E3730A">
              <w:rPr>
                <w:noProof/>
                <w:webHidden/>
              </w:rPr>
              <w:fldChar w:fldCharType="begin"/>
            </w:r>
            <w:r w:rsidR="00E3730A">
              <w:rPr>
                <w:noProof/>
                <w:webHidden/>
              </w:rPr>
              <w:instrText xml:space="preserve"> PAGEREF _Toc118384795 \h </w:instrText>
            </w:r>
            <w:r w:rsidR="00E3730A">
              <w:rPr>
                <w:noProof/>
                <w:webHidden/>
              </w:rPr>
            </w:r>
            <w:r w:rsidR="00E3730A">
              <w:rPr>
                <w:noProof/>
                <w:webHidden/>
              </w:rPr>
              <w:fldChar w:fldCharType="separate"/>
            </w:r>
            <w:r w:rsidR="00066FB9">
              <w:rPr>
                <w:noProof/>
                <w:webHidden/>
              </w:rPr>
              <w:t>8</w:t>
            </w:r>
            <w:r w:rsidR="00E3730A">
              <w:rPr>
                <w:noProof/>
                <w:webHidden/>
              </w:rPr>
              <w:fldChar w:fldCharType="end"/>
            </w:r>
          </w:hyperlink>
        </w:p>
        <w:p w14:paraId="2FB9183A" w14:textId="4E4BEEB8" w:rsidR="00E3730A" w:rsidRDefault="00CC3546">
          <w:pPr>
            <w:pStyle w:val="TOC3"/>
            <w:ind w:firstLine="600"/>
            <w:rPr>
              <w:rFonts w:asciiTheme="minorHAnsi" w:eastAsiaTheme="minorEastAsia" w:hAnsiTheme="minorHAnsi" w:cstheme="minorBidi"/>
              <w:i w:val="0"/>
              <w:iCs w:val="0"/>
              <w:noProof/>
              <w:kern w:val="2"/>
              <w:sz w:val="21"/>
              <w:szCs w:val="24"/>
            </w:rPr>
          </w:pPr>
          <w:hyperlink w:anchor="_Toc118384796" w:history="1">
            <w:r w:rsidR="00E3730A" w:rsidRPr="00EE0441">
              <w:rPr>
                <w:rStyle w:val="afff9"/>
                <w:noProof/>
              </w:rPr>
              <w:t>10.2 可持续发展能力</w:t>
            </w:r>
            <w:r w:rsidR="00E3730A">
              <w:rPr>
                <w:noProof/>
                <w:webHidden/>
              </w:rPr>
              <w:tab/>
            </w:r>
            <w:r w:rsidR="00E3730A">
              <w:rPr>
                <w:noProof/>
                <w:webHidden/>
              </w:rPr>
              <w:fldChar w:fldCharType="begin"/>
            </w:r>
            <w:r w:rsidR="00E3730A">
              <w:rPr>
                <w:noProof/>
                <w:webHidden/>
              </w:rPr>
              <w:instrText xml:space="preserve"> PAGEREF _Toc118384796 \h </w:instrText>
            </w:r>
            <w:r w:rsidR="00E3730A">
              <w:rPr>
                <w:noProof/>
                <w:webHidden/>
              </w:rPr>
            </w:r>
            <w:r w:rsidR="00E3730A">
              <w:rPr>
                <w:noProof/>
                <w:webHidden/>
              </w:rPr>
              <w:fldChar w:fldCharType="separate"/>
            </w:r>
            <w:r w:rsidR="00066FB9">
              <w:rPr>
                <w:noProof/>
                <w:webHidden/>
              </w:rPr>
              <w:t>8</w:t>
            </w:r>
            <w:r w:rsidR="00E3730A">
              <w:rPr>
                <w:noProof/>
                <w:webHidden/>
              </w:rPr>
              <w:fldChar w:fldCharType="end"/>
            </w:r>
          </w:hyperlink>
        </w:p>
        <w:p w14:paraId="43B6D029" w14:textId="6AE33DE3" w:rsidR="00C03F38" w:rsidRDefault="000F413A" w:rsidP="00106A9C">
          <w:pPr>
            <w:pStyle w:val="TOC3"/>
            <w:ind w:firstLine="602"/>
            <w:sectPr w:rsidR="00C03F38">
              <w:headerReference w:type="default" r:id="rId10"/>
              <w:footerReference w:type="default" r:id="rId11"/>
              <w:headerReference w:type="first" r:id="rId12"/>
              <w:footerReference w:type="first" r:id="rId13"/>
              <w:pgSz w:w="11906" w:h="16838"/>
              <w:pgMar w:top="567" w:right="1134" w:bottom="1134" w:left="1417" w:header="1417" w:footer="1134" w:gutter="0"/>
              <w:pgNumType w:fmt="upperRoman" w:start="1"/>
              <w:cols w:space="720" w:equalWidth="0">
                <w:col w:w="9355"/>
              </w:cols>
              <w:docGrid w:type="lines" w:linePitch="315"/>
            </w:sectPr>
          </w:pPr>
          <w:r>
            <w:rPr>
              <w:b/>
              <w:bCs/>
              <w:szCs w:val="21"/>
              <w:lang w:val="zh-CN"/>
            </w:rPr>
            <w:fldChar w:fldCharType="end"/>
          </w:r>
        </w:p>
      </w:sdtContent>
    </w:sdt>
    <w:tbl>
      <w:tblPr>
        <w:tblStyle w:val="afff6"/>
        <w:tblpPr w:leftFromText="180" w:rightFromText="180" w:horzAnchor="margin" w:tblpX="-2833" w:tblpY="-283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tblGrid>
      <w:tr w:rsidR="00C03F38" w14:paraId="2FC1865E" w14:textId="77777777">
        <w:tc>
          <w:tcPr>
            <w:tcW w:w="0" w:type="auto"/>
            <w:shd w:val="clear" w:color="auto" w:fill="auto"/>
          </w:tcPr>
          <w:p w14:paraId="575C9C85" w14:textId="77777777" w:rsidR="00C03F38" w:rsidRDefault="00C03F38">
            <w:pPr>
              <w:pStyle w:val="afffc"/>
              <w:ind w:firstLineChars="0" w:firstLine="0"/>
            </w:pPr>
          </w:p>
          <w:sdt>
            <w:sdtPr>
              <w:rPr>
                <w:rFonts w:hint="eastAsia"/>
              </w:rPr>
              <w:tag w:val="rtccMCSection"/>
              <w:id w:val="-1989774983"/>
              <w:lock w:val="sdtContentLocked"/>
              <w:placeholder>
                <w:docPart w:val="F64CBEF01A334568B1F9934FB459EF68"/>
              </w:placeholder>
              <w:showingPlcHdr/>
            </w:sdtPr>
            <w:sdtEndPr/>
            <w:sdtContent>
              <w:p w14:paraId="16ED7C2D" w14:textId="77777777" w:rsidR="00C03F38" w:rsidRDefault="00CC3546">
                <w:pPr>
                  <w:pStyle w:val="afffc"/>
                  <w:ind w:firstLineChars="0" w:firstLine="0"/>
                </w:pPr>
              </w:p>
            </w:sdtContent>
          </w:sdt>
        </w:tc>
      </w:tr>
    </w:tbl>
    <w:sdt>
      <w:sdtPr>
        <w:rPr>
          <w:rFonts w:ascii="黑体" w:eastAsia="黑体" w:hAnsi="黑体" w:cstheme="minorBidi" w:hint="eastAsia"/>
          <w:color w:val="auto"/>
          <w:kern w:val="0"/>
          <w:sz w:val="32"/>
        </w:rPr>
        <w:tag w:val="rtccPrefaceHolder"/>
        <w:id w:val="943503920"/>
        <w:lock w:val="sdtContentLocked"/>
        <w:placeholder>
          <w:docPart w:val="DefaultPlaceholder_1082065158"/>
        </w:placeholder>
      </w:sdtPr>
      <w:sdtEndPr/>
      <w:sdtContent>
        <w:p w14:paraId="2E4C8A95" w14:textId="77777777" w:rsidR="00C03F38" w:rsidRDefault="000F413A">
          <w:pPr>
            <w:pStyle w:val="ae"/>
          </w:pPr>
          <w:r>
            <w:t xml:space="preserve"> </w:t>
          </w:r>
        </w:p>
        <w:bookmarkStart w:id="8" w:name="_Toc118384763" w:displacedByCustomXml="next"/>
        <w:bookmarkStart w:id="9" w:name="_Toc93395602" w:displacedByCustomXml="next"/>
        <w:bookmarkStart w:id="10" w:name="_Toc532566405" w:displacedByCustomXml="next"/>
        <w:sdt>
          <w:sdtPr>
            <w:rPr>
              <w:rFonts w:hint="eastAsia"/>
            </w:rPr>
            <w:tag w:val="PREFACE"/>
            <w:id w:val="1647312368"/>
            <w:lock w:val="sdtContentLocked"/>
            <w:placeholder>
              <w:docPart w:val="DefaultPlaceholder_1082065158"/>
            </w:placeholder>
            <w:text/>
          </w:sdtPr>
          <w:sdtEndPr/>
          <w:sdtContent>
            <w:p w14:paraId="496D4614" w14:textId="77777777" w:rsidR="00C03F38" w:rsidRDefault="005E047F">
              <w:pPr>
                <w:pStyle w:val="afffff7"/>
              </w:pPr>
              <w:r>
                <w:rPr>
                  <w:rFonts w:hint="eastAsia"/>
                </w:rPr>
                <w:t>前　　言</w:t>
              </w:r>
            </w:p>
          </w:sdtContent>
        </w:sdt>
      </w:sdtContent>
    </w:sdt>
    <w:bookmarkEnd w:id="8" w:displacedByCustomXml="prev"/>
    <w:bookmarkEnd w:id="9" w:displacedByCustomXml="next"/>
    <w:bookmarkEnd w:id="10" w:displacedByCustomXml="next"/>
    <w:sdt>
      <w:sdtPr>
        <w:rPr>
          <w:rFonts w:hint="eastAsia"/>
        </w:rPr>
        <w:alias w:val="b) 标准编制所依据的起草规则"/>
        <w:tag w:val="rtccPrefaceContent_B"/>
        <w:id w:val="112327742"/>
        <w:placeholder>
          <w:docPart w:val="DefaultPlaceholder_1082065158"/>
        </w:placeholder>
      </w:sdtPr>
      <w:sdtEndPr/>
      <w:sdtContent>
        <w:p w14:paraId="08039652" w14:textId="77777777" w:rsidR="00F11CF1" w:rsidRDefault="000F413A" w:rsidP="00F11CF1">
          <w:pPr>
            <w:pStyle w:val="afffc"/>
            <w:ind w:firstLine="420"/>
          </w:pPr>
          <w:r>
            <w:rPr>
              <w:rFonts w:hint="eastAsia"/>
            </w:rPr>
            <w:t>本文件</w:t>
          </w:r>
          <w:r>
            <w:t>按照GB/T 1.1—2020</w:t>
          </w:r>
          <w:r>
            <w:rPr>
              <w:rFonts w:hint="eastAsia"/>
            </w:rPr>
            <w:t>《标准化工作导则 第1部分：标准化文件的结构和起草规则》</w:t>
          </w:r>
          <w:r>
            <w:t>的规则起草。</w:t>
          </w:r>
        </w:p>
        <w:sdt>
          <w:sdtPr>
            <w:rPr>
              <w:rFonts w:hint="eastAsia"/>
            </w:rPr>
            <w:alias w:val="a) 标准结构的说明（系列标准/分部分标准时必须有）"/>
            <w:tag w:val="rtccPrefaceContent_A"/>
            <w:id w:val="421301076"/>
            <w:placeholder>
              <w:docPart w:val="80E413345A904C439CF97A705C48785A"/>
            </w:placeholder>
          </w:sdtPr>
          <w:sdtEndPr/>
          <w:sdtContent>
            <w:p w14:paraId="3A7B47D2" w14:textId="20B1B25A" w:rsidR="00F11CF1" w:rsidRDefault="00F11CF1" w:rsidP="00F11CF1">
              <w:pPr>
                <w:pStyle w:val="afffc"/>
                <w:ind w:firstLine="420"/>
              </w:pPr>
              <w:r>
                <w:rPr>
                  <w:rFonts w:hint="eastAsia"/>
                </w:rPr>
                <w:t>YD/T ×××××—××××《数字公共产品评估规范》分为以下</w:t>
              </w:r>
              <w:r w:rsidR="004B16E1">
                <w:rPr>
                  <w:rFonts w:hint="eastAsia"/>
                </w:rPr>
                <w:t>六</w:t>
              </w:r>
              <w:r>
                <w:rPr>
                  <w:rFonts w:hint="eastAsia"/>
                </w:rPr>
                <w:t>个部分：</w:t>
              </w:r>
            </w:p>
            <w:p w14:paraId="267F0993" w14:textId="77777777" w:rsidR="00F11CF1" w:rsidRDefault="00F11CF1" w:rsidP="00F11CF1">
              <w:pPr>
                <w:pStyle w:val="afffc"/>
                <w:ind w:firstLine="420"/>
              </w:pPr>
              <w:r>
                <w:rPr>
                  <w:rFonts w:hint="eastAsia"/>
                </w:rPr>
                <w:t>——第1部分：通用要求</w:t>
              </w:r>
            </w:p>
            <w:p w14:paraId="729F0E69" w14:textId="554BE257" w:rsidR="00F11CF1" w:rsidRDefault="00F11CF1" w:rsidP="00F11CF1">
              <w:pPr>
                <w:pStyle w:val="afffc"/>
                <w:ind w:firstLine="420"/>
              </w:pPr>
              <w:r>
                <w:rPr>
                  <w:rFonts w:hint="eastAsia"/>
                </w:rPr>
                <w:t>——第2部分：</w:t>
              </w:r>
              <w:r w:rsidR="00953988">
                <w:rPr>
                  <w:rFonts w:hint="eastAsia"/>
                </w:rPr>
                <w:t>开源</w:t>
              </w:r>
              <w:r w:rsidR="004B16E1">
                <w:rPr>
                  <w:rFonts w:hint="eastAsia"/>
                </w:rPr>
                <w:t>软件</w:t>
              </w:r>
            </w:p>
            <w:p w14:paraId="17145CE8" w14:textId="215F8A50" w:rsidR="004B16E1" w:rsidRDefault="004B16E1" w:rsidP="004B16E1">
              <w:pPr>
                <w:pStyle w:val="afffc"/>
                <w:ind w:firstLine="420"/>
              </w:pPr>
              <w:r>
                <w:rPr>
                  <w:rFonts w:hint="eastAsia"/>
                </w:rPr>
                <w:t>——第</w:t>
              </w:r>
              <w:r>
                <w:t>3</w:t>
              </w:r>
              <w:r>
                <w:rPr>
                  <w:rFonts w:hint="eastAsia"/>
                </w:rPr>
                <w:t>部分：开放数据</w:t>
              </w:r>
            </w:p>
            <w:p w14:paraId="033CFF2F" w14:textId="3ECADA80" w:rsidR="004B16E1" w:rsidRDefault="004B16E1" w:rsidP="004B16E1">
              <w:pPr>
                <w:pStyle w:val="afffc"/>
                <w:ind w:firstLine="420"/>
              </w:pPr>
              <w:r>
                <w:rPr>
                  <w:rFonts w:hint="eastAsia"/>
                </w:rPr>
                <w:t>——第</w:t>
              </w:r>
              <w:r>
                <w:t>4</w:t>
              </w:r>
              <w:r>
                <w:rPr>
                  <w:rFonts w:hint="eastAsia"/>
                </w:rPr>
                <w:t>部分：开放人工智能模型</w:t>
              </w:r>
            </w:p>
            <w:p w14:paraId="56166BD0" w14:textId="20F4C3E5" w:rsidR="004B16E1" w:rsidRDefault="004B16E1" w:rsidP="004B16E1">
              <w:pPr>
                <w:pStyle w:val="afffc"/>
                <w:ind w:firstLine="420"/>
              </w:pPr>
              <w:r>
                <w:rPr>
                  <w:rFonts w:hint="eastAsia"/>
                </w:rPr>
                <w:t>——第</w:t>
              </w:r>
              <w:r>
                <w:t>5</w:t>
              </w:r>
              <w:r>
                <w:rPr>
                  <w:rFonts w:hint="eastAsia"/>
                </w:rPr>
                <w:t>部分：开放标准</w:t>
              </w:r>
            </w:p>
            <w:p w14:paraId="7B50A115" w14:textId="08D87B22" w:rsidR="004B16E1" w:rsidRDefault="004B16E1" w:rsidP="004B16E1">
              <w:pPr>
                <w:pStyle w:val="afffc"/>
                <w:ind w:firstLine="420"/>
              </w:pPr>
              <w:r>
                <w:rPr>
                  <w:rFonts w:hint="eastAsia"/>
                </w:rPr>
                <w:t>——第</w:t>
              </w:r>
              <w:r>
                <w:t>6</w:t>
              </w:r>
              <w:r>
                <w:rPr>
                  <w:rFonts w:hint="eastAsia"/>
                </w:rPr>
                <w:t>部分：开放内容</w:t>
              </w:r>
            </w:p>
            <w:p w14:paraId="00263FD7" w14:textId="4AD89F7C" w:rsidR="00C03F38" w:rsidRDefault="00F11CF1" w:rsidP="00F11CF1">
              <w:pPr>
                <w:pStyle w:val="afffc"/>
                <w:ind w:firstLine="420"/>
              </w:pPr>
              <w:r>
                <w:rPr>
                  <w:rFonts w:hint="eastAsia"/>
                </w:rPr>
                <w:t>本文件为YD/T ×××××—××××的第1部分。</w:t>
              </w:r>
            </w:p>
          </w:sdtContent>
        </w:sdt>
      </w:sdtContent>
    </w:sdt>
    <w:sdt>
      <w:sdtPr>
        <w:rPr>
          <w:rFonts w:hint="eastAsia"/>
        </w:rPr>
        <w:alias w:val="e) 有关专利的说明"/>
        <w:tag w:val="rtccPrefaceContent_E"/>
        <w:id w:val="-1613588882"/>
        <w:lock w:val="sdtLocked"/>
        <w:placeholder>
          <w:docPart w:val="DefaultPlaceholder_1082065158"/>
        </w:placeholder>
      </w:sdtPr>
      <w:sdtEndPr/>
      <w:sdtContent>
        <w:p w14:paraId="566BD506" w14:textId="0CAA7F8A" w:rsidR="00C03F38" w:rsidRDefault="000F413A" w:rsidP="00F11CF1">
          <w:pPr>
            <w:pStyle w:val="afffc"/>
            <w:ind w:firstLine="420"/>
          </w:pPr>
          <w:r>
            <w:rPr>
              <w:rFonts w:hint="eastAsia"/>
            </w:rPr>
            <w:t>请注意本文件的某些内容可能涉及专利。本文件的发布机构不承担识别这些专利的责任。</w:t>
          </w:r>
        </w:p>
      </w:sdtContent>
    </w:sdt>
    <w:sdt>
      <w:sdtPr>
        <w:rPr>
          <w:rFonts w:hint="eastAsia"/>
        </w:rPr>
        <w:alias w:val="f) 标准的提出信息或归口信息"/>
        <w:tag w:val="rtccPrefaceContent_F"/>
        <w:id w:val="1601138457"/>
        <w:lock w:val="sdtLocked"/>
        <w:placeholder>
          <w:docPart w:val="DefaultPlaceholder_1082065158"/>
        </w:placeholder>
      </w:sdtPr>
      <w:sdtEndPr/>
      <w:sdtContent>
        <w:p w14:paraId="01D830AF" w14:textId="77777777" w:rsidR="00C03F38" w:rsidRDefault="000F413A">
          <w:pPr>
            <w:pStyle w:val="afffc"/>
            <w:ind w:firstLine="420"/>
          </w:pPr>
          <w:r>
            <w:rPr>
              <w:rFonts w:hint="eastAsia"/>
            </w:rPr>
            <w:t>本文件</w:t>
          </w:r>
          <w:r>
            <w:t>由中国通信标准化协会提出并归口。</w:t>
          </w:r>
        </w:p>
      </w:sdtContent>
    </w:sdt>
    <w:sdt>
      <w:sdtPr>
        <w:rPr>
          <w:rFonts w:hint="eastAsia"/>
        </w:rPr>
        <w:alias w:val="g) 标准的起草单位和主要起草人"/>
        <w:tag w:val="rtccPrefaceContent_G"/>
        <w:id w:val="802049710"/>
        <w:lock w:val="sdtLocked"/>
        <w:placeholder>
          <w:docPart w:val="DefaultPlaceholder_1082065158"/>
        </w:placeholder>
      </w:sdtPr>
      <w:sdtEndPr/>
      <w:sdtContent>
        <w:p w14:paraId="5DD061D8" w14:textId="686E02EA" w:rsidR="00C03F38" w:rsidRDefault="000F413A" w:rsidP="00EF709E">
          <w:pPr>
            <w:pStyle w:val="afffc"/>
            <w:ind w:firstLine="420"/>
          </w:pPr>
          <w:r>
            <w:rPr>
              <w:rFonts w:hint="eastAsia"/>
            </w:rPr>
            <w:t>本文件</w:t>
          </w:r>
          <w:r>
            <w:t>起草单位：</w:t>
          </w:r>
          <w:r w:rsidR="00F11CF1">
            <w:rPr>
              <w:rFonts w:hint="eastAsia"/>
            </w:rPr>
            <w:t>中国信息通信研究院，华为技术有限公司，深圳市腾讯计算机系统有限公司，腾讯云计算（北京）有限责任公司，中兴通讯股份有限公司，国际商业机器(中国)投资有限公司，中国移动通信集团有限公司</w:t>
          </w:r>
          <w:r w:rsidR="00AB5344">
            <w:rPr>
              <w:rFonts w:hint="eastAsia"/>
            </w:rPr>
            <w:t>。</w:t>
          </w:r>
        </w:p>
        <w:p w14:paraId="1E46851F" w14:textId="0CE7EBAE" w:rsidR="00C03F38" w:rsidRDefault="000F413A">
          <w:pPr>
            <w:pStyle w:val="afffc"/>
            <w:ind w:firstLine="420"/>
          </w:pPr>
          <w:r>
            <w:rPr>
              <w:rFonts w:hint="eastAsia"/>
            </w:rPr>
            <w:t>本标准</w:t>
          </w:r>
          <w:r>
            <w:t>主要起草人：</w:t>
          </w:r>
          <w:r w:rsidR="000C43E5">
            <w:rPr>
              <w:rFonts w:hint="eastAsia"/>
            </w:rPr>
            <w:t>郭雪</w:t>
          </w:r>
          <w:r w:rsidR="00F11CF1">
            <w:rPr>
              <w:rFonts w:hint="eastAsia"/>
            </w:rPr>
            <w:t>，</w:t>
          </w:r>
          <w:r w:rsidR="00386D66">
            <w:rPr>
              <w:rFonts w:hint="eastAsia"/>
            </w:rPr>
            <w:t>张一阳，</w:t>
          </w:r>
          <w:r w:rsidR="00F11CF1">
            <w:rPr>
              <w:rFonts w:hint="eastAsia"/>
            </w:rPr>
            <w:t>梁辰晔，高琨，陈哲，王勇，张亚军，刘海涛，苏强，项曙明，李响，李雪，袁泉，邓小华，高嵩，唐枕、吕思婕，顾荣</w:t>
          </w:r>
          <w:r w:rsidR="00AB5344">
            <w:rPr>
              <w:rFonts w:hint="eastAsia"/>
            </w:rPr>
            <w:t>。</w:t>
          </w:r>
        </w:p>
      </w:sdtContent>
    </w:sdt>
    <w:p w14:paraId="126DC517" w14:textId="77777777" w:rsidR="00C03F38" w:rsidRDefault="000F413A">
      <w:r>
        <w:br w:type="page"/>
      </w:r>
    </w:p>
    <w:bookmarkStart w:id="11" w:name="_Toc93395603"/>
    <w:bookmarkStart w:id="12" w:name="_Toc118384764"/>
    <w:p w14:paraId="182EBA21" w14:textId="77777777" w:rsidR="00C03F38" w:rsidRDefault="00CC3546">
      <w:pPr>
        <w:pStyle w:val="afffff7"/>
      </w:pPr>
      <w:sdt>
        <w:sdtPr>
          <w:rPr>
            <w:rFonts w:hint="eastAsia"/>
          </w:rPr>
          <w:tag w:val="PREFACE"/>
          <w:id w:val="-355583084"/>
          <w:placeholder>
            <w:docPart w:val="4415B2A1F80A4C1DA262648193D8CD05"/>
          </w:placeholder>
          <w:text/>
        </w:sdtPr>
        <w:sdtEndPr/>
        <w:sdtContent>
          <w:r w:rsidR="005E047F">
            <w:rPr>
              <w:rFonts w:hint="eastAsia"/>
            </w:rPr>
            <w:t>引　　言</w:t>
          </w:r>
        </w:sdtContent>
      </w:sdt>
      <w:bookmarkEnd w:id="11"/>
      <w:bookmarkEnd w:id="12"/>
    </w:p>
    <w:p w14:paraId="68B6E3CC" w14:textId="4659E49C" w:rsidR="00953988" w:rsidRPr="00E1704F" w:rsidRDefault="001F4B36" w:rsidP="00E1704F">
      <w:pPr>
        <w:pStyle w:val="afffc"/>
        <w:ind w:firstLine="420"/>
      </w:pPr>
      <w:r w:rsidRPr="00E1704F">
        <w:rPr>
          <w:rFonts w:hint="eastAsia"/>
        </w:rPr>
        <w:t>当前，</w:t>
      </w:r>
      <w:r w:rsidRPr="00E1704F">
        <w:t>随着人工智能、物联网等新兴数字技术的飞速进步，</w:t>
      </w:r>
      <w:r w:rsidRPr="00E1704F">
        <w:rPr>
          <w:rFonts w:hint="eastAsia"/>
        </w:rPr>
        <w:t>数字技术</w:t>
      </w:r>
      <w:r w:rsidRPr="00E1704F">
        <w:t>正在彻底改变全球经济和社会治理模式</w:t>
      </w:r>
      <w:r w:rsidRPr="00E1704F">
        <w:rPr>
          <w:rFonts w:hint="eastAsia"/>
        </w:rPr>
        <w:t>。</w:t>
      </w:r>
      <w:r w:rsidRPr="00E1704F">
        <w:t>然而，受限于碎片化的全球数字治理规则、相对薄弱的数字化基础设施，以及有待提高的民众数字素养等因素，</w:t>
      </w:r>
      <w:r w:rsidR="00985F3A" w:rsidRPr="00E1704F">
        <w:t>围绕数字技术的潜在风险可能会不利于促进繁荣、包容和有韧性的社会的发展，破坏人们对关键机构的信任，通过侵犯隐私和虚假宣传活动侵蚀社会规范，从而加剧社会排斥和不平等</w:t>
      </w:r>
      <w:r w:rsidR="00985F3A" w:rsidRPr="00E1704F">
        <w:rPr>
          <w:rFonts w:hint="eastAsia"/>
        </w:rPr>
        <w:t>。</w:t>
      </w:r>
      <w:r w:rsidR="00985F3A" w:rsidRPr="00E1704F">
        <w:t>数字公共产品能够最大限度发挥数字技术的潜力，助推</w:t>
      </w:r>
      <w:r w:rsidR="00985F3A" w:rsidRPr="00E1704F">
        <w:rPr>
          <w:rFonts w:hint="eastAsia"/>
        </w:rPr>
        <w:t>社会</w:t>
      </w:r>
      <w:r w:rsidR="00985F3A" w:rsidRPr="00E1704F">
        <w:t>可持续发展目标的实现，同时也有助于克服人类</w:t>
      </w:r>
      <w:r w:rsidR="00985F3A" w:rsidRPr="00E1704F">
        <w:rPr>
          <w:rFonts w:hint="eastAsia"/>
        </w:rPr>
        <w:t>当前</w:t>
      </w:r>
      <w:r w:rsidR="00985F3A" w:rsidRPr="00E1704F">
        <w:t>面临的许多共同挑战</w:t>
      </w:r>
      <w:r w:rsidRPr="00E1704F">
        <w:rPr>
          <w:rFonts w:hint="eastAsia"/>
        </w:rPr>
        <w:t>。</w:t>
      </w:r>
      <w:r w:rsidR="00985F3A" w:rsidRPr="00E1704F">
        <w:rPr>
          <w:rFonts w:hint="eastAsia"/>
        </w:rPr>
        <w:t>由于行业发展迅速，各厂商</w:t>
      </w:r>
      <w:r w:rsidR="002E7FC6" w:rsidRPr="00E1704F">
        <w:rPr>
          <w:rFonts w:hint="eastAsia"/>
        </w:rPr>
        <w:t>对数字公共产品认知不同，</w:t>
      </w:r>
      <w:r w:rsidR="00985F3A" w:rsidRPr="00E1704F">
        <w:rPr>
          <w:rFonts w:hint="eastAsia"/>
        </w:rPr>
        <w:t>提供的产品</w:t>
      </w:r>
      <w:r w:rsidR="002E7FC6" w:rsidRPr="00E1704F">
        <w:rPr>
          <w:rFonts w:hint="eastAsia"/>
        </w:rPr>
        <w:t>类型</w:t>
      </w:r>
      <w:r w:rsidR="00985F3A" w:rsidRPr="00E1704F">
        <w:rPr>
          <w:rFonts w:hint="eastAsia"/>
        </w:rPr>
        <w:t>多样，因此建立一套统一的要求标准，对于规范数字公共产品，促进</w:t>
      </w:r>
      <w:r w:rsidR="00FC713C" w:rsidRPr="00E1704F">
        <w:rPr>
          <w:rFonts w:hint="eastAsia"/>
        </w:rPr>
        <w:t>社会健康可持续发展</w:t>
      </w:r>
      <w:r w:rsidR="00985F3A" w:rsidRPr="00E1704F">
        <w:rPr>
          <w:rFonts w:hint="eastAsia"/>
        </w:rPr>
        <w:t>具有重要意义。</w:t>
      </w:r>
    </w:p>
    <w:p w14:paraId="3E849BA8" w14:textId="759C5291" w:rsidR="00FA7CFB" w:rsidRPr="00E1704F" w:rsidRDefault="000F413A" w:rsidP="00E1704F">
      <w:pPr>
        <w:pStyle w:val="afffc"/>
        <w:ind w:firstLine="420"/>
      </w:pPr>
      <w:r w:rsidRPr="00E1704F">
        <w:rPr>
          <w:rFonts w:hint="eastAsia"/>
        </w:rPr>
        <w:t>本文件结合当前国内</w:t>
      </w:r>
      <w:r w:rsidR="00FC713C" w:rsidRPr="00E1704F">
        <w:rPr>
          <w:rFonts w:hint="eastAsia"/>
        </w:rPr>
        <w:t>数字公共产品</w:t>
      </w:r>
      <w:r w:rsidRPr="00E1704F">
        <w:rPr>
          <w:rFonts w:hint="eastAsia"/>
        </w:rPr>
        <w:t>建设的实际需要，将对</w:t>
      </w:r>
      <w:r w:rsidR="00FC713C" w:rsidRPr="00E1704F">
        <w:rPr>
          <w:rFonts w:hint="eastAsia"/>
        </w:rPr>
        <w:t>数字公共产品</w:t>
      </w:r>
      <w:r w:rsidRPr="00E1704F">
        <w:rPr>
          <w:rFonts w:hint="eastAsia"/>
        </w:rPr>
        <w:t>应具备的通用</w:t>
      </w:r>
      <w:r w:rsidR="00FC713C" w:rsidRPr="00E1704F">
        <w:rPr>
          <w:rFonts w:hint="eastAsia"/>
        </w:rPr>
        <w:t>要求</w:t>
      </w:r>
      <w:r w:rsidRPr="00E1704F">
        <w:rPr>
          <w:rFonts w:hint="eastAsia"/>
        </w:rPr>
        <w:t>进行规范，为提供方、用户</w:t>
      </w:r>
      <w:r w:rsidR="007B775A" w:rsidRPr="00E1704F">
        <w:rPr>
          <w:rFonts w:hint="eastAsia"/>
        </w:rPr>
        <w:t>方、实施方、贡献与维护方、资助方</w:t>
      </w:r>
      <w:r w:rsidRPr="00E1704F">
        <w:rPr>
          <w:rFonts w:hint="eastAsia"/>
        </w:rPr>
        <w:t>提供参考。</w:t>
      </w:r>
    </w:p>
    <w:p w14:paraId="01683DAB" w14:textId="6E2D9425" w:rsidR="00C03F38" w:rsidRPr="003F15C4" w:rsidRDefault="00C03F38" w:rsidP="003F15C4">
      <w:pPr>
        <w:ind w:firstLine="420"/>
        <w:rPr>
          <w:color w:val="000000"/>
        </w:rPr>
      </w:pPr>
    </w:p>
    <w:p w14:paraId="0ACC49D5" w14:textId="77777777" w:rsidR="00C03F38" w:rsidRDefault="00C03F38">
      <w:pPr>
        <w:pStyle w:val="afffc"/>
        <w:ind w:firstLineChars="0" w:firstLine="0"/>
      </w:pPr>
    </w:p>
    <w:p w14:paraId="5A392414" w14:textId="77777777" w:rsidR="00C03F38" w:rsidRDefault="00C03F38">
      <w:pPr>
        <w:pStyle w:val="afffc"/>
        <w:ind w:firstLineChars="0" w:firstLine="0"/>
        <w:sectPr w:rsidR="00C03F38">
          <w:headerReference w:type="default" r:id="rId14"/>
          <w:footerReference w:type="default" r:id="rId15"/>
          <w:pgSz w:w="11906" w:h="16838"/>
          <w:pgMar w:top="567" w:right="1134" w:bottom="1134" w:left="1417" w:header="1417" w:footer="1134" w:gutter="0"/>
          <w:pgNumType w:fmt="upperRoman"/>
          <w:cols w:space="720" w:equalWidth="0">
            <w:col w:w="9355"/>
          </w:cols>
          <w:docGrid w:type="lines" w:linePitch="315"/>
        </w:sectPr>
      </w:pPr>
    </w:p>
    <w:tbl>
      <w:tblPr>
        <w:tblStyle w:val="afff6"/>
        <w:tblpPr w:leftFromText="180" w:rightFromText="180" w:horzAnchor="margin" w:tblpX="-2833" w:tblpY="-283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tblGrid>
      <w:tr w:rsidR="00C03F38" w14:paraId="18B3F77D" w14:textId="77777777">
        <w:tc>
          <w:tcPr>
            <w:tcW w:w="0" w:type="auto"/>
            <w:shd w:val="clear" w:color="auto" w:fill="auto"/>
          </w:tcPr>
          <w:p w14:paraId="5D29F9D7" w14:textId="77777777" w:rsidR="00C03F38" w:rsidRDefault="00C03F38">
            <w:pPr>
              <w:pStyle w:val="afffc"/>
              <w:ind w:firstLineChars="0" w:firstLine="0"/>
            </w:pPr>
          </w:p>
          <w:sdt>
            <w:sdtPr>
              <w:rPr>
                <w:rFonts w:hint="eastAsia"/>
              </w:rPr>
              <w:tag w:val="rtccPrefaceSection"/>
              <w:id w:val="1508480539"/>
              <w:lock w:val="sdtContentLocked"/>
              <w:placeholder>
                <w:docPart w:val="89DCDD3A1850481B81726BF5A806AF6D"/>
              </w:placeholder>
              <w:showingPlcHdr/>
            </w:sdtPr>
            <w:sdtEndPr/>
            <w:sdtContent>
              <w:p w14:paraId="2E62A07F" w14:textId="77777777" w:rsidR="00C03F38" w:rsidRDefault="00CC3546">
                <w:pPr>
                  <w:pStyle w:val="afffc"/>
                  <w:ind w:firstLineChars="0" w:firstLine="0"/>
                </w:pPr>
              </w:p>
            </w:sdtContent>
          </w:sdt>
        </w:tc>
      </w:tr>
    </w:tbl>
    <w:bookmarkStart w:id="13" w:name="_Toc34922850" w:displacedByCustomXml="next"/>
    <w:bookmarkStart w:id="14" w:name="_Toc40087472" w:displacedByCustomXml="next"/>
    <w:bookmarkStart w:id="15" w:name="_Toc93395604" w:displacedByCustomXml="next"/>
    <w:bookmarkStart w:id="16" w:name="_Toc23840916" w:displacedByCustomXml="next"/>
    <w:bookmarkStart w:id="17" w:name="_Toc532566406" w:displacedByCustomXml="next"/>
    <w:bookmarkStart w:id="18" w:name="_Toc24038306" w:displacedByCustomXml="next"/>
    <w:bookmarkStart w:id="19" w:name="_Toc118384765" w:displacedByCustomXml="next"/>
    <w:sdt>
      <w:sdtPr>
        <w:rPr>
          <w:rFonts w:ascii="Times New Roman" w:eastAsia="宋体" w:hAnsi="Times New Roman" w:cs="Times New Roman" w:hint="eastAsia"/>
          <w:color w:val="FFFFFF"/>
          <w:kern w:val="2"/>
          <w:sz w:val="21"/>
          <w:szCs w:val="22"/>
        </w:rPr>
        <w:tag w:val="StdNameHeadingHolder"/>
        <w:id w:val="-2092681690"/>
        <w:placeholder>
          <w:docPart w:val="F6906BC16A294D7796888D307508AEC6"/>
        </w:placeholder>
      </w:sdtPr>
      <w:sdtEndPr/>
      <w:sdtContent>
        <w:p w14:paraId="4B2A3799" w14:textId="7B8ABAFC" w:rsidR="00C03F38" w:rsidRDefault="00CC3546">
          <w:pPr>
            <w:pStyle w:val="affffff6"/>
            <w:framePr w:w="9383" w:wrap="notBeside" w:x="1386"/>
          </w:pPr>
          <w:sdt>
            <w:sdtPr>
              <w:rPr>
                <w:rFonts w:hint="eastAsia"/>
              </w:rPr>
              <w:tag w:val="NORMALSTDNAME"/>
              <w:id w:val="1351211602"/>
              <w:placeholder>
                <w:docPart w:val="612743C7C22446DBB683708732A89769"/>
              </w:placeholder>
              <w:text w:multiLine="1"/>
            </w:sdtPr>
            <w:sdtEndPr/>
            <w:sdtContent>
              <w:r w:rsidR="005E047F" w:rsidRPr="006C19EE">
                <w:rPr>
                  <w:rFonts w:hint="eastAsia"/>
                </w:rPr>
                <w:t>数字公共产品评估规范 第1部分：通用要求</w:t>
              </w:r>
            </w:sdtContent>
          </w:sdt>
          <w:bookmarkEnd w:id="19"/>
          <w:bookmarkEnd w:id="18"/>
          <w:bookmarkEnd w:id="17"/>
          <w:bookmarkEnd w:id="16"/>
          <w:bookmarkEnd w:id="15"/>
          <w:bookmarkEnd w:id="14"/>
          <w:bookmarkEnd w:id="13"/>
        </w:p>
        <w:p w14:paraId="2DA3C379" w14:textId="77777777" w:rsidR="00C03F38" w:rsidRDefault="000F413A">
          <w:pPr>
            <w:pStyle w:val="ae"/>
            <w:rPr>
              <w:rFonts w:asciiTheme="minorHAnsi" w:eastAsiaTheme="minorEastAsia" w:hAnsiTheme="minorHAnsi" w:cstheme="minorBidi"/>
              <w:color w:val="auto"/>
            </w:rPr>
          </w:pPr>
          <w:r>
            <w:t xml:space="preserve"> </w:t>
          </w:r>
        </w:p>
      </w:sdtContent>
    </w:sdt>
    <w:p w14:paraId="7E8EB918" w14:textId="77777777" w:rsidR="00C03F38" w:rsidRDefault="00C03F38">
      <w:pPr>
        <w:pStyle w:val="ae"/>
      </w:pPr>
    </w:p>
    <w:p w14:paraId="445FBA24" w14:textId="77777777" w:rsidR="00C03F38" w:rsidRDefault="000F413A">
      <w:pPr>
        <w:pStyle w:val="a5"/>
        <w:spacing w:before="315" w:after="315"/>
      </w:pPr>
      <w:bookmarkStart w:id="20" w:name="_Toc483892072"/>
      <w:bookmarkStart w:id="21" w:name="_Toc103096978"/>
      <w:bookmarkStart w:id="22" w:name="_Toc118384766"/>
      <w:r>
        <w:rPr>
          <w:rFonts w:hint="eastAsia"/>
        </w:rPr>
        <w:t>范围</w:t>
      </w:r>
      <w:bookmarkEnd w:id="20"/>
      <w:bookmarkEnd w:id="21"/>
      <w:bookmarkEnd w:id="22"/>
    </w:p>
    <w:p w14:paraId="2774CAA0" w14:textId="6D56EF3C" w:rsidR="00C03F38" w:rsidRPr="00DE21C7" w:rsidRDefault="000F413A">
      <w:pPr>
        <w:pStyle w:val="afffc"/>
        <w:ind w:firstLine="420"/>
      </w:pPr>
      <w:r w:rsidRPr="00DE21C7">
        <w:rPr>
          <w:rFonts w:hint="eastAsia"/>
        </w:rPr>
        <w:t>本文件规定了</w:t>
      </w:r>
      <w:r w:rsidR="002E7FC6" w:rsidRPr="00DE21C7">
        <w:rPr>
          <w:rFonts w:hint="eastAsia"/>
        </w:rPr>
        <w:t>数字公共产品</w:t>
      </w:r>
      <w:r w:rsidRPr="00DE21C7">
        <w:rPr>
          <w:rFonts w:hint="eastAsia"/>
        </w:rPr>
        <w:t>的</w:t>
      </w:r>
      <w:r w:rsidR="002E7FC6" w:rsidRPr="00DE21C7">
        <w:rPr>
          <w:rFonts w:hint="eastAsia"/>
        </w:rPr>
        <w:t>规范</w:t>
      </w:r>
      <w:r w:rsidRPr="00DE21C7">
        <w:rPr>
          <w:rFonts w:hint="eastAsia"/>
        </w:rPr>
        <w:t>要求</w:t>
      </w:r>
      <w:r w:rsidR="00437E02" w:rsidRPr="00DE21C7">
        <w:rPr>
          <w:rFonts w:hint="eastAsia"/>
        </w:rPr>
        <w:t>及应遵循的指标。</w:t>
      </w:r>
      <w:r w:rsidRPr="00DE21C7">
        <w:rPr>
          <w:rFonts w:hint="eastAsia"/>
        </w:rPr>
        <w:t>具体包括</w:t>
      </w:r>
      <w:r w:rsidR="00AE7220" w:rsidRPr="00DE21C7">
        <w:rPr>
          <w:rFonts w:hint="eastAsia"/>
        </w:rPr>
        <w:t>许可证合规能力、</w:t>
      </w:r>
      <w:r w:rsidR="00927513" w:rsidRPr="00DE21C7">
        <w:rPr>
          <w:rFonts w:hint="eastAsia"/>
        </w:rPr>
        <w:t>依赖管理能力</w:t>
      </w:r>
      <w:r w:rsidR="007B775A" w:rsidRPr="00DE21C7">
        <w:rPr>
          <w:rFonts w:hint="eastAsia"/>
        </w:rPr>
        <w:t>、</w:t>
      </w:r>
      <w:r w:rsidR="00AE7220" w:rsidRPr="00DE21C7">
        <w:rPr>
          <w:rFonts w:hint="eastAsia"/>
        </w:rPr>
        <w:t>附属文档完备能力、</w:t>
      </w:r>
      <w:r w:rsidR="007B7344" w:rsidRPr="00DE21C7">
        <w:rPr>
          <w:rFonts w:hint="eastAsia"/>
        </w:rPr>
        <w:t>所有权</w:t>
      </w:r>
      <w:r w:rsidR="00781CC8" w:rsidRPr="00DE21C7">
        <w:rPr>
          <w:rFonts w:hint="eastAsia"/>
        </w:rPr>
        <w:t>保障</w:t>
      </w:r>
      <w:r w:rsidR="007B7344" w:rsidRPr="00DE21C7">
        <w:rPr>
          <w:rFonts w:hint="eastAsia"/>
        </w:rPr>
        <w:t>能力、</w:t>
      </w:r>
      <w:r w:rsidR="00AE7220" w:rsidRPr="00DE21C7">
        <w:rPr>
          <w:rFonts w:hint="eastAsia"/>
        </w:rPr>
        <w:t>隐私保护</w:t>
      </w:r>
      <w:r w:rsidR="004A208D" w:rsidRPr="00DE21C7">
        <w:rPr>
          <w:rFonts w:hint="eastAsia"/>
        </w:rPr>
        <w:t>和法律合规</w:t>
      </w:r>
      <w:r w:rsidR="00AE7220" w:rsidRPr="00DE21C7">
        <w:rPr>
          <w:rFonts w:hint="eastAsia"/>
        </w:rPr>
        <w:t>能力、可持续发展能力等</w:t>
      </w:r>
      <w:r w:rsidRPr="00DE21C7">
        <w:rPr>
          <w:rFonts w:hint="eastAsia"/>
        </w:rPr>
        <w:t>。</w:t>
      </w:r>
    </w:p>
    <w:p w14:paraId="72A211D3" w14:textId="502897C2" w:rsidR="002E7FC6" w:rsidRDefault="002E7FC6" w:rsidP="00CF25DB">
      <w:pPr>
        <w:ind w:firstLineChars="200" w:firstLine="420"/>
        <w:rPr>
          <w:rFonts w:cstheme="minorBidi"/>
          <w:sz w:val="21"/>
          <w:szCs w:val="22"/>
        </w:rPr>
      </w:pPr>
      <w:r w:rsidRPr="00DE21C7">
        <w:rPr>
          <w:rFonts w:cstheme="minorBidi" w:hint="eastAsia"/>
          <w:sz w:val="21"/>
          <w:szCs w:val="22"/>
        </w:rPr>
        <w:t>本文件适用于</w:t>
      </w:r>
      <w:r w:rsidR="00DE21C7" w:rsidRPr="00DE21C7">
        <w:rPr>
          <w:rFonts w:cstheme="minorBidi" w:hint="eastAsia"/>
          <w:sz w:val="21"/>
          <w:szCs w:val="22"/>
        </w:rPr>
        <w:t>分析数字公共产品</w:t>
      </w:r>
      <w:r w:rsidRPr="00DE21C7">
        <w:rPr>
          <w:rFonts w:cstheme="minorBidi" w:hint="eastAsia"/>
          <w:sz w:val="21"/>
          <w:szCs w:val="22"/>
        </w:rPr>
        <w:t>的</w:t>
      </w:r>
      <w:r w:rsidR="00DE21C7" w:rsidRPr="00DE21C7">
        <w:rPr>
          <w:rFonts w:cstheme="minorBidi" w:hint="eastAsia"/>
          <w:sz w:val="21"/>
          <w:szCs w:val="22"/>
        </w:rPr>
        <w:t>非竞争排他性</w:t>
      </w:r>
      <w:r w:rsidRPr="00DE21C7">
        <w:rPr>
          <w:rFonts w:cstheme="minorBidi" w:hint="eastAsia"/>
          <w:sz w:val="21"/>
          <w:szCs w:val="22"/>
        </w:rPr>
        <w:t>、</w:t>
      </w:r>
      <w:r w:rsidR="00DE21C7" w:rsidRPr="00DE21C7">
        <w:rPr>
          <w:rFonts w:cstheme="minorBidi" w:hint="eastAsia"/>
          <w:sz w:val="21"/>
          <w:szCs w:val="22"/>
        </w:rPr>
        <w:t>可持续性、互操作性、可信性、安全性、可持续性等，</w:t>
      </w:r>
      <w:r w:rsidRPr="00DE21C7">
        <w:rPr>
          <w:rFonts w:cstheme="minorBidi" w:hint="eastAsia"/>
          <w:sz w:val="21"/>
          <w:szCs w:val="22"/>
        </w:rPr>
        <w:t>完善</w:t>
      </w:r>
      <w:r w:rsidR="00DE21C7" w:rsidRPr="00DE21C7">
        <w:rPr>
          <w:rFonts w:cstheme="minorBidi" w:hint="eastAsia"/>
          <w:sz w:val="21"/>
          <w:szCs w:val="22"/>
        </w:rPr>
        <w:t>产品相关功能</w:t>
      </w:r>
      <w:r w:rsidRPr="00DE21C7">
        <w:rPr>
          <w:rFonts w:cstheme="minorBidi" w:hint="eastAsia"/>
          <w:sz w:val="21"/>
          <w:szCs w:val="22"/>
        </w:rPr>
        <w:t>。</w:t>
      </w:r>
    </w:p>
    <w:p w14:paraId="4052BB2D" w14:textId="40E3950C" w:rsidR="00CF25DB" w:rsidRDefault="00CF25DB" w:rsidP="00CF25DB">
      <w:pPr>
        <w:ind w:firstLineChars="200" w:firstLine="420"/>
        <w:rPr>
          <w:rFonts w:cstheme="minorBidi"/>
          <w:sz w:val="21"/>
          <w:szCs w:val="22"/>
        </w:rPr>
      </w:pPr>
    </w:p>
    <w:p w14:paraId="56045592" w14:textId="77777777" w:rsidR="00C03F38" w:rsidRDefault="000F413A">
      <w:pPr>
        <w:pStyle w:val="a5"/>
        <w:spacing w:before="315" w:after="315"/>
      </w:pPr>
      <w:bookmarkStart w:id="23" w:name="_Toc483892073"/>
      <w:bookmarkStart w:id="24" w:name="_Toc103096979"/>
      <w:bookmarkStart w:id="25" w:name="_Toc118384767"/>
      <w:r>
        <w:rPr>
          <w:rFonts w:hint="eastAsia"/>
        </w:rPr>
        <w:t>规范性引用文件</w:t>
      </w:r>
      <w:bookmarkEnd w:id="23"/>
      <w:bookmarkEnd w:id="24"/>
      <w:bookmarkEnd w:id="25"/>
    </w:p>
    <w:p w14:paraId="7F539727" w14:textId="566005F4" w:rsidR="00C03F38" w:rsidRDefault="000F413A">
      <w:pPr>
        <w:pStyle w:val="afffc"/>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p w14:paraId="41C130E8" w14:textId="77777777" w:rsidR="002613A1" w:rsidRPr="00BA4D3A" w:rsidRDefault="002613A1" w:rsidP="002613A1">
      <w:pPr>
        <w:pStyle w:val="afffc"/>
        <w:ind w:firstLine="420"/>
        <w:rPr>
          <w:highlight w:val="yellow"/>
        </w:rPr>
      </w:pPr>
      <w:r w:rsidRPr="005D3B0E">
        <w:rPr>
          <w:rFonts w:hint="eastAsia"/>
        </w:rPr>
        <w:t xml:space="preserve">GB/T </w:t>
      </w:r>
      <w:r w:rsidRPr="005D3B0E">
        <w:t>28458-2012</w:t>
      </w:r>
      <w:r w:rsidRPr="00BA4D3A">
        <w:t xml:space="preserve"> </w:t>
      </w:r>
      <w:r w:rsidRPr="00BA4D3A">
        <w:rPr>
          <w:rFonts w:hint="eastAsia"/>
        </w:rPr>
        <w:t xml:space="preserve">信息安全技术 </w:t>
      </w:r>
      <w:r w:rsidRPr="00BA4D3A">
        <w:t>安全漏洞标识与描述规范</w:t>
      </w:r>
    </w:p>
    <w:p w14:paraId="089F8209" w14:textId="3894BFEB" w:rsidR="00C03F38" w:rsidRDefault="000F413A">
      <w:pPr>
        <w:pStyle w:val="a5"/>
        <w:spacing w:before="315" w:after="315"/>
      </w:pPr>
      <w:bookmarkStart w:id="26" w:name="_Toc483892074"/>
      <w:bookmarkStart w:id="27" w:name="_Toc103096980"/>
      <w:bookmarkStart w:id="28" w:name="_Toc118384768"/>
      <w:bookmarkEnd w:id="26"/>
      <w:r>
        <w:rPr>
          <w:rFonts w:hint="eastAsia"/>
        </w:rPr>
        <w:t>术语定义</w:t>
      </w:r>
      <w:bookmarkEnd w:id="27"/>
      <w:r>
        <w:rPr>
          <w:rFonts w:hint="eastAsia"/>
        </w:rPr>
        <w:t>和缩略语</w:t>
      </w:r>
      <w:bookmarkEnd w:id="28"/>
    </w:p>
    <w:p w14:paraId="6A4C5966" w14:textId="77777777" w:rsidR="00C03F38" w:rsidRDefault="000F413A">
      <w:pPr>
        <w:pStyle w:val="a6"/>
        <w:spacing w:before="157" w:after="157"/>
      </w:pPr>
      <w:bookmarkStart w:id="29" w:name="_Toc118384769"/>
      <w:r>
        <w:rPr>
          <w:rFonts w:hint="eastAsia"/>
        </w:rPr>
        <w:t>术语和定义</w:t>
      </w:r>
      <w:bookmarkEnd w:id="29"/>
    </w:p>
    <w:p w14:paraId="0E0E9EDC" w14:textId="77777777" w:rsidR="00C03F38" w:rsidRDefault="000F413A">
      <w:pPr>
        <w:pStyle w:val="afffc"/>
        <w:ind w:firstLine="420"/>
      </w:pPr>
      <w:r>
        <w:rPr>
          <w:rFonts w:hint="eastAsia"/>
        </w:rPr>
        <w:t>下列术语和定义适用于本文件。</w:t>
      </w:r>
    </w:p>
    <w:p w14:paraId="6AD751AC" w14:textId="77777777" w:rsidR="000C0DD6" w:rsidRPr="000C0DD6" w:rsidRDefault="000C0DD6" w:rsidP="000C0DD6">
      <w:pPr>
        <w:pStyle w:val="a7"/>
        <w:spacing w:before="157" w:after="157"/>
      </w:pPr>
      <w:bookmarkStart w:id="30" w:name="_Toc103096981"/>
      <w:bookmarkEnd w:id="30"/>
    </w:p>
    <w:p w14:paraId="61653389" w14:textId="77777777" w:rsidR="000C0DD6" w:rsidRPr="00A5174B" w:rsidRDefault="000C0DD6" w:rsidP="000C0DD6">
      <w:pPr>
        <w:pStyle w:val="a6"/>
        <w:numPr>
          <w:ilvl w:val="0"/>
          <w:numId w:val="0"/>
        </w:numPr>
        <w:spacing w:before="157" w:after="157"/>
        <w:ind w:firstLine="420"/>
        <w:outlineLvl w:val="9"/>
        <w:rPr>
          <w:color w:val="000000" w:themeColor="text1"/>
          <w:szCs w:val="21"/>
        </w:rPr>
      </w:pPr>
      <w:r>
        <w:rPr>
          <w:rFonts w:hint="eastAsia"/>
        </w:rPr>
        <w:t>开源</w:t>
      </w:r>
      <w:r>
        <w:t xml:space="preserve"> </w:t>
      </w:r>
      <w:r>
        <w:rPr>
          <w:rFonts w:hint="eastAsia"/>
        </w:rPr>
        <w:t>open</w:t>
      </w:r>
      <w:r w:rsidRPr="001243D4">
        <w:t xml:space="preserve"> </w:t>
      </w:r>
      <w:r>
        <w:rPr>
          <w:rFonts w:hint="eastAsia"/>
        </w:rPr>
        <w:t>source</w:t>
      </w:r>
    </w:p>
    <w:p w14:paraId="0276F8F2" w14:textId="77777777" w:rsidR="000C0DD6" w:rsidRPr="0098726D" w:rsidRDefault="000C0DD6" w:rsidP="0098726D">
      <w:pPr>
        <w:pStyle w:val="afffc"/>
        <w:ind w:firstLine="420"/>
      </w:pPr>
      <w:r w:rsidRPr="00CA3D3F">
        <w:rPr>
          <w:rFonts w:hint="eastAsia"/>
        </w:rPr>
        <w:t>即开放一类技术或一种产品的源代码，源数据，源资产，可以是各行业的技术或产品，其范畴涵盖文化、产业、法律、技术等多个社会维度</w:t>
      </w:r>
      <w:r w:rsidRPr="0098726D">
        <w:rPr>
          <w:rFonts w:hint="eastAsia"/>
        </w:rPr>
        <w:t>。</w:t>
      </w:r>
    </w:p>
    <w:p w14:paraId="29391E27" w14:textId="77777777" w:rsidR="000C0DD6" w:rsidRPr="007D4726" w:rsidRDefault="000C0DD6" w:rsidP="000C0DD6">
      <w:pPr>
        <w:pStyle w:val="a7"/>
        <w:spacing w:before="157" w:after="157"/>
        <w:rPr>
          <w:color w:val="000000" w:themeColor="text1"/>
          <w:szCs w:val="21"/>
        </w:rPr>
      </w:pPr>
    </w:p>
    <w:p w14:paraId="0F468787" w14:textId="77777777" w:rsidR="000C0DD6" w:rsidRPr="00A5174B" w:rsidRDefault="000C0DD6" w:rsidP="000C0DD6">
      <w:pPr>
        <w:pStyle w:val="a6"/>
        <w:numPr>
          <w:ilvl w:val="0"/>
          <w:numId w:val="0"/>
        </w:numPr>
        <w:spacing w:before="157" w:after="157"/>
        <w:ind w:firstLine="420"/>
        <w:outlineLvl w:val="9"/>
        <w:rPr>
          <w:color w:val="000000" w:themeColor="text1"/>
          <w:szCs w:val="21"/>
        </w:rPr>
      </w:pPr>
      <w:r>
        <w:rPr>
          <w:rFonts w:hint="eastAsia"/>
        </w:rPr>
        <w:t>开源社区</w:t>
      </w:r>
      <w:r w:rsidRPr="001243D4">
        <w:rPr>
          <w:rFonts w:hint="eastAsia"/>
        </w:rPr>
        <w:t xml:space="preserve"> </w:t>
      </w:r>
      <w:r>
        <w:rPr>
          <w:rFonts w:hint="eastAsia"/>
          <w:color w:val="000000" w:themeColor="text1"/>
          <w:szCs w:val="21"/>
        </w:rPr>
        <w:t>open</w:t>
      </w:r>
      <w:r>
        <w:rPr>
          <w:color w:val="000000" w:themeColor="text1"/>
          <w:szCs w:val="21"/>
        </w:rPr>
        <w:t xml:space="preserve"> </w:t>
      </w:r>
      <w:r>
        <w:rPr>
          <w:rFonts w:hint="eastAsia"/>
          <w:color w:val="000000" w:themeColor="text1"/>
          <w:szCs w:val="21"/>
        </w:rPr>
        <w:t>source</w:t>
      </w:r>
      <w:r>
        <w:rPr>
          <w:color w:val="000000" w:themeColor="text1"/>
          <w:szCs w:val="21"/>
        </w:rPr>
        <w:t xml:space="preserve"> </w:t>
      </w:r>
      <w:r>
        <w:rPr>
          <w:rFonts w:hint="eastAsia"/>
          <w:color w:val="000000" w:themeColor="text1"/>
          <w:szCs w:val="21"/>
        </w:rPr>
        <w:t>community</w:t>
      </w:r>
    </w:p>
    <w:p w14:paraId="1FCA09DB" w14:textId="77777777" w:rsidR="000C0DD6" w:rsidRPr="0098726D" w:rsidRDefault="000C0DD6" w:rsidP="0098726D">
      <w:pPr>
        <w:pStyle w:val="afffc"/>
        <w:ind w:firstLine="420"/>
      </w:pPr>
      <w:r w:rsidRPr="0098726D">
        <w:rPr>
          <w:rFonts w:hint="eastAsia"/>
        </w:rPr>
        <w:t>以开源项目的贡献者为主体</w:t>
      </w:r>
      <w:r w:rsidRPr="0098726D">
        <w:t>，</w:t>
      </w:r>
      <w:r w:rsidRPr="0098726D">
        <w:rPr>
          <w:rFonts w:hint="eastAsia"/>
        </w:rPr>
        <w:t>在开源项目贡献过程中形成的具有特定文化、组织结构、运行机制的共同体。</w:t>
      </w:r>
    </w:p>
    <w:p w14:paraId="24E8D8CC" w14:textId="77777777" w:rsidR="000C0DD6" w:rsidRPr="007D4726" w:rsidRDefault="000C0DD6" w:rsidP="000C0DD6">
      <w:pPr>
        <w:pStyle w:val="a7"/>
        <w:spacing w:before="157" w:after="157"/>
        <w:rPr>
          <w:color w:val="000000" w:themeColor="text1"/>
          <w:szCs w:val="21"/>
        </w:rPr>
      </w:pPr>
    </w:p>
    <w:p w14:paraId="13D1D378" w14:textId="77777777" w:rsidR="000C0DD6" w:rsidRPr="004078DB" w:rsidRDefault="000C0DD6" w:rsidP="000C0DD6">
      <w:pPr>
        <w:pStyle w:val="a6"/>
        <w:numPr>
          <w:ilvl w:val="0"/>
          <w:numId w:val="0"/>
        </w:numPr>
        <w:spacing w:before="157" w:after="157"/>
        <w:ind w:firstLine="420"/>
        <w:outlineLvl w:val="9"/>
        <w:rPr>
          <w:color w:val="000000" w:themeColor="text1"/>
          <w:szCs w:val="21"/>
        </w:rPr>
      </w:pPr>
      <w:bookmarkStart w:id="31" w:name="_Toc62811501"/>
      <w:r>
        <w:rPr>
          <w:rFonts w:hint="eastAsia"/>
          <w:color w:val="000000" w:themeColor="text1"/>
          <w:szCs w:val="21"/>
        </w:rPr>
        <w:t>可信</w:t>
      </w:r>
      <w:bookmarkEnd w:id="31"/>
      <w:r>
        <w:rPr>
          <w:rFonts w:hint="eastAsia"/>
          <w:color w:val="000000" w:themeColor="text1"/>
          <w:szCs w:val="21"/>
        </w:rPr>
        <w:t>开源社区</w:t>
      </w:r>
      <w:r w:rsidRPr="004078DB">
        <w:rPr>
          <w:rFonts w:hint="eastAsia"/>
        </w:rPr>
        <w:t xml:space="preserve"> </w:t>
      </w:r>
      <w:r>
        <w:rPr>
          <w:rFonts w:hint="eastAsia"/>
          <w:color w:val="000000" w:themeColor="text1"/>
          <w:szCs w:val="21"/>
        </w:rPr>
        <w:t>trustworthy</w:t>
      </w:r>
      <w:r>
        <w:rPr>
          <w:color w:val="000000" w:themeColor="text1"/>
          <w:szCs w:val="21"/>
        </w:rPr>
        <w:t xml:space="preserve"> </w:t>
      </w:r>
      <w:r>
        <w:rPr>
          <w:rFonts w:hint="eastAsia"/>
          <w:color w:val="000000" w:themeColor="text1"/>
          <w:szCs w:val="21"/>
        </w:rPr>
        <w:t>open</w:t>
      </w:r>
      <w:r>
        <w:rPr>
          <w:color w:val="000000" w:themeColor="text1"/>
          <w:szCs w:val="21"/>
        </w:rPr>
        <w:t xml:space="preserve"> </w:t>
      </w:r>
      <w:r>
        <w:rPr>
          <w:rFonts w:hint="eastAsia"/>
          <w:color w:val="000000" w:themeColor="text1"/>
          <w:szCs w:val="21"/>
        </w:rPr>
        <w:t>source</w:t>
      </w:r>
      <w:r>
        <w:rPr>
          <w:color w:val="000000" w:themeColor="text1"/>
          <w:szCs w:val="21"/>
        </w:rPr>
        <w:t xml:space="preserve"> </w:t>
      </w:r>
      <w:r>
        <w:rPr>
          <w:rFonts w:hint="eastAsia"/>
          <w:color w:val="000000" w:themeColor="text1"/>
          <w:szCs w:val="21"/>
        </w:rPr>
        <w:t>community</w:t>
      </w:r>
    </w:p>
    <w:p w14:paraId="73AA4F66" w14:textId="77777777" w:rsidR="000C0DD6" w:rsidRPr="004078DB" w:rsidRDefault="000C0DD6" w:rsidP="000C0DD6">
      <w:pPr>
        <w:pStyle w:val="afffc"/>
        <w:adjustRightInd w:val="0"/>
        <w:ind w:firstLine="420"/>
        <w:rPr>
          <w:color w:val="000000" w:themeColor="text1"/>
        </w:rPr>
      </w:pPr>
      <w:r>
        <w:rPr>
          <w:rFonts w:hint="eastAsia"/>
        </w:rPr>
        <w:lastRenderedPageBreak/>
        <w:t>开源社区的可信即保证社区内治理架构和开源项目的可信，包括社区参与者的信息透明性、社区运营的包容性、社区开源项目的可用性、社区开源代码的安全性、社区工具平台的可靠性等</w:t>
      </w:r>
      <w:r w:rsidRPr="004078DB">
        <w:rPr>
          <w:rFonts w:hint="eastAsia"/>
          <w:color w:val="000000" w:themeColor="text1"/>
        </w:rPr>
        <w:t>。</w:t>
      </w:r>
    </w:p>
    <w:p w14:paraId="67B4EDB8" w14:textId="77777777" w:rsidR="000C0DD6" w:rsidRPr="007D4726" w:rsidRDefault="000C0DD6" w:rsidP="000C0DD6">
      <w:pPr>
        <w:pStyle w:val="a7"/>
        <w:spacing w:before="157" w:after="157"/>
        <w:rPr>
          <w:color w:val="000000" w:themeColor="text1"/>
          <w:szCs w:val="21"/>
        </w:rPr>
      </w:pPr>
    </w:p>
    <w:p w14:paraId="23109AD1" w14:textId="77777777" w:rsidR="000C0DD6" w:rsidRPr="00A5174B" w:rsidRDefault="000C0DD6" w:rsidP="000C0DD6">
      <w:pPr>
        <w:pStyle w:val="a6"/>
        <w:numPr>
          <w:ilvl w:val="0"/>
          <w:numId w:val="0"/>
        </w:numPr>
        <w:spacing w:before="157" w:after="157"/>
        <w:ind w:firstLine="420"/>
        <w:outlineLvl w:val="9"/>
        <w:rPr>
          <w:color w:val="000000" w:themeColor="text1"/>
          <w:szCs w:val="21"/>
        </w:rPr>
      </w:pPr>
      <w:r>
        <w:rPr>
          <w:rFonts w:hint="eastAsia"/>
        </w:rPr>
        <w:t>开源软件</w:t>
      </w:r>
      <w:r w:rsidRPr="001243D4">
        <w:t xml:space="preserve"> </w:t>
      </w:r>
      <w:r>
        <w:rPr>
          <w:rFonts w:hint="eastAsia"/>
          <w:color w:val="000000" w:themeColor="text1"/>
          <w:szCs w:val="21"/>
        </w:rPr>
        <w:t>open</w:t>
      </w:r>
      <w:r>
        <w:rPr>
          <w:color w:val="000000" w:themeColor="text1"/>
          <w:szCs w:val="21"/>
        </w:rPr>
        <w:t xml:space="preserve"> </w:t>
      </w:r>
      <w:r>
        <w:rPr>
          <w:rFonts w:hint="eastAsia"/>
          <w:color w:val="000000" w:themeColor="text1"/>
          <w:szCs w:val="21"/>
        </w:rPr>
        <w:t>source</w:t>
      </w:r>
      <w:r>
        <w:rPr>
          <w:color w:val="000000" w:themeColor="text1"/>
          <w:szCs w:val="21"/>
        </w:rPr>
        <w:t xml:space="preserve"> </w:t>
      </w:r>
      <w:r>
        <w:rPr>
          <w:rFonts w:hint="eastAsia"/>
          <w:color w:val="000000" w:themeColor="text1"/>
          <w:szCs w:val="21"/>
        </w:rPr>
        <w:t>software</w:t>
      </w:r>
    </w:p>
    <w:p w14:paraId="4F0FF7C7" w14:textId="77777777" w:rsidR="000C0DD6" w:rsidRPr="00F8507C" w:rsidRDefault="000C0DD6" w:rsidP="000C0DD6">
      <w:pPr>
        <w:pStyle w:val="afffc"/>
        <w:ind w:firstLine="420"/>
        <w:rPr>
          <w:color w:val="000000" w:themeColor="text1"/>
          <w:sz w:val="15"/>
          <w:szCs w:val="15"/>
        </w:rPr>
      </w:pPr>
      <w:r w:rsidRPr="00786B7A">
        <w:rPr>
          <w:rFonts w:hint="eastAsia"/>
        </w:rPr>
        <w:t>允许用户直接访问源代码，通过开源许可协议将其复制、修改、再发布的权利向公众开放的计算机软件</w:t>
      </w:r>
      <w:r w:rsidRPr="007D4726">
        <w:rPr>
          <w:rFonts w:hint="eastAsia"/>
          <w:color w:val="000000" w:themeColor="text1"/>
        </w:rPr>
        <w:t>。</w:t>
      </w:r>
    </w:p>
    <w:p w14:paraId="32A15B72" w14:textId="77777777" w:rsidR="000C0DD6" w:rsidRPr="007D4726" w:rsidRDefault="000C0DD6" w:rsidP="000C0DD6">
      <w:pPr>
        <w:pStyle w:val="a7"/>
        <w:spacing w:before="157" w:after="157"/>
        <w:rPr>
          <w:color w:val="000000" w:themeColor="text1"/>
          <w:szCs w:val="21"/>
        </w:rPr>
      </w:pPr>
    </w:p>
    <w:p w14:paraId="733DE932" w14:textId="77777777" w:rsidR="000C0DD6" w:rsidRPr="004078DB" w:rsidRDefault="000C0DD6" w:rsidP="000C0DD6">
      <w:pPr>
        <w:pStyle w:val="a6"/>
        <w:numPr>
          <w:ilvl w:val="0"/>
          <w:numId w:val="0"/>
        </w:numPr>
        <w:spacing w:before="157" w:after="157"/>
        <w:ind w:firstLine="420"/>
        <w:outlineLvl w:val="9"/>
        <w:rPr>
          <w:color w:val="000000" w:themeColor="text1"/>
          <w:szCs w:val="21"/>
        </w:rPr>
      </w:pPr>
      <w:r w:rsidRPr="005D3B0E">
        <w:rPr>
          <w:rFonts w:hint="eastAsia"/>
        </w:rPr>
        <w:t>开源组件</w:t>
      </w:r>
      <w:r w:rsidRPr="004078DB">
        <w:t xml:space="preserve"> </w:t>
      </w:r>
      <w:r w:rsidRPr="005D3B0E">
        <w:rPr>
          <w:rFonts w:hint="eastAsia"/>
        </w:rPr>
        <w:t>open</w:t>
      </w:r>
      <w:r w:rsidRPr="005D3B0E">
        <w:t xml:space="preserve"> </w:t>
      </w:r>
      <w:r w:rsidRPr="005D3B0E">
        <w:rPr>
          <w:rFonts w:hint="eastAsia"/>
        </w:rPr>
        <w:t>source</w:t>
      </w:r>
      <w:r w:rsidRPr="005D3B0E">
        <w:t xml:space="preserve"> </w:t>
      </w:r>
      <w:r w:rsidRPr="005D3B0E">
        <w:rPr>
          <w:rFonts w:hint="eastAsia"/>
          <w:color w:val="000000" w:themeColor="text1"/>
          <w:szCs w:val="21"/>
        </w:rPr>
        <w:t>component</w:t>
      </w:r>
    </w:p>
    <w:p w14:paraId="292819A1" w14:textId="77777777" w:rsidR="000C0DD6" w:rsidRDefault="000C0DD6" w:rsidP="000C0DD6">
      <w:pPr>
        <w:pStyle w:val="afffc"/>
        <w:ind w:firstLine="420"/>
        <w:rPr>
          <w:color w:val="000000" w:themeColor="text1"/>
        </w:rPr>
      </w:pPr>
      <w:r w:rsidRPr="005D3B0E">
        <w:rPr>
          <w:rFonts w:hint="eastAsia"/>
        </w:rPr>
        <w:t>是开源软件系统中最小可识别且本身不再包含另外组件的、组件信息可在公共网站获取且可独立分发、开发过程中带有版本号并且可组装的软件实体</w:t>
      </w:r>
      <w:r w:rsidRPr="004078DB">
        <w:rPr>
          <w:rFonts w:hint="eastAsia"/>
          <w:color w:val="000000" w:themeColor="text1"/>
        </w:rPr>
        <w:t>。</w:t>
      </w:r>
    </w:p>
    <w:p w14:paraId="026BEFB6" w14:textId="77777777" w:rsidR="000C0DD6" w:rsidRPr="007D4726" w:rsidRDefault="000C0DD6" w:rsidP="000C0DD6">
      <w:pPr>
        <w:pStyle w:val="a7"/>
        <w:spacing w:before="157" w:after="157"/>
        <w:rPr>
          <w:color w:val="000000" w:themeColor="text1"/>
          <w:szCs w:val="21"/>
        </w:rPr>
      </w:pPr>
    </w:p>
    <w:p w14:paraId="01D7D1C4" w14:textId="77777777" w:rsidR="000C0DD6" w:rsidRPr="00AE116E" w:rsidRDefault="000C0DD6" w:rsidP="000C0DD6">
      <w:pPr>
        <w:pStyle w:val="a6"/>
        <w:numPr>
          <w:ilvl w:val="0"/>
          <w:numId w:val="0"/>
        </w:numPr>
        <w:spacing w:before="157" w:after="157"/>
        <w:ind w:firstLine="420"/>
        <w:outlineLvl w:val="9"/>
        <w:rPr>
          <w:color w:val="000000" w:themeColor="text1"/>
          <w:szCs w:val="21"/>
        </w:rPr>
      </w:pPr>
      <w:r w:rsidRPr="005D3B0E">
        <w:rPr>
          <w:rFonts w:hint="eastAsia"/>
        </w:rPr>
        <w:t>开源许可证 open</w:t>
      </w:r>
      <w:r w:rsidRPr="005D3B0E">
        <w:t xml:space="preserve"> </w:t>
      </w:r>
      <w:r w:rsidRPr="005D3B0E">
        <w:rPr>
          <w:rFonts w:hint="eastAsia"/>
        </w:rPr>
        <w:t>source</w:t>
      </w:r>
      <w:r w:rsidRPr="005D3B0E">
        <w:t xml:space="preserve"> licens</w:t>
      </w:r>
      <w:r>
        <w:rPr>
          <w:rFonts w:hint="eastAsia"/>
        </w:rPr>
        <w:t>e</w:t>
      </w:r>
    </w:p>
    <w:p w14:paraId="4F970BF8" w14:textId="77777777" w:rsidR="000C0DD6" w:rsidRPr="00F8507C" w:rsidRDefault="000C0DD6" w:rsidP="000C0DD6">
      <w:pPr>
        <w:pStyle w:val="afffc"/>
        <w:ind w:firstLine="420"/>
        <w:rPr>
          <w:color w:val="000000" w:themeColor="text1"/>
        </w:rPr>
      </w:pPr>
      <w:r w:rsidRPr="005D3B0E">
        <w:rPr>
          <w:rFonts w:hint="eastAsia"/>
        </w:rPr>
        <w:t>开源软件的版权持有人授予用户可以学习、修改开源软件，并向任何人或为任何目的分发开源软件的权利</w:t>
      </w:r>
      <w:r w:rsidRPr="007D4726">
        <w:rPr>
          <w:rFonts w:hint="eastAsia"/>
          <w:color w:val="000000" w:themeColor="text1"/>
        </w:rPr>
        <w:t>。</w:t>
      </w:r>
    </w:p>
    <w:p w14:paraId="70B309AB" w14:textId="77777777" w:rsidR="000C0DD6" w:rsidRPr="007D4726" w:rsidRDefault="000C0DD6" w:rsidP="000C0DD6">
      <w:pPr>
        <w:pStyle w:val="a7"/>
        <w:spacing w:before="157" w:after="157"/>
        <w:rPr>
          <w:color w:val="000000" w:themeColor="text1"/>
          <w:szCs w:val="21"/>
        </w:rPr>
      </w:pPr>
    </w:p>
    <w:p w14:paraId="1F86E2DA" w14:textId="77777777" w:rsidR="000C0DD6" w:rsidRPr="004078DB" w:rsidRDefault="000C0DD6" w:rsidP="000C0DD6">
      <w:pPr>
        <w:pStyle w:val="a6"/>
        <w:numPr>
          <w:ilvl w:val="0"/>
          <w:numId w:val="0"/>
        </w:numPr>
        <w:spacing w:before="157" w:after="157"/>
        <w:ind w:firstLine="420"/>
        <w:outlineLvl w:val="9"/>
        <w:rPr>
          <w:color w:val="000000" w:themeColor="text1"/>
          <w:szCs w:val="21"/>
        </w:rPr>
      </w:pPr>
      <w:r w:rsidRPr="005D3B0E">
        <w:rPr>
          <w:rFonts w:hint="eastAsia"/>
        </w:rPr>
        <w:t>安全漏洞 vulnerabili</w:t>
      </w:r>
      <w:r w:rsidRPr="004078DB">
        <w:t>t</w:t>
      </w:r>
      <w:r>
        <w:rPr>
          <w:rFonts w:hint="eastAsia"/>
        </w:rPr>
        <w:t>y</w:t>
      </w:r>
    </w:p>
    <w:p w14:paraId="14B9973F" w14:textId="77777777" w:rsidR="000C0DD6" w:rsidRPr="004078DB" w:rsidRDefault="000C0DD6" w:rsidP="000C0DD6">
      <w:pPr>
        <w:pStyle w:val="afffc"/>
        <w:ind w:firstLine="420"/>
        <w:rPr>
          <w:color w:val="000000" w:themeColor="text1"/>
        </w:rPr>
      </w:pPr>
      <w:r w:rsidRPr="005D3B0E">
        <w:rPr>
          <w:rFonts w:hint="eastAsia"/>
        </w:rPr>
        <w:t>计算机信息系统在需求、设计、实现、配置、运行等过程中，有意或无意产生的缺陷。这些缺陷以不同形式存在于计算机信息系统的各个层次和环节之中，一旦被恶意主体所利用，就会对计算机信息系统的安全造成损害，从而影响计算机信息系统的正常运行</w:t>
      </w:r>
      <w:r w:rsidRPr="004078DB">
        <w:rPr>
          <w:rFonts w:hint="eastAsia"/>
          <w:color w:val="000000" w:themeColor="text1"/>
        </w:rPr>
        <w:t>。</w:t>
      </w:r>
    </w:p>
    <w:p w14:paraId="2EEBFB65" w14:textId="77777777" w:rsidR="000C0DD6" w:rsidRPr="00441509" w:rsidRDefault="000C0DD6" w:rsidP="000C0DD6">
      <w:pPr>
        <w:pStyle w:val="afffc"/>
        <w:ind w:firstLine="420"/>
      </w:pPr>
      <w:r w:rsidRPr="004078DB">
        <w:t>[</w:t>
      </w:r>
      <w:r>
        <w:rPr>
          <w:rFonts w:asciiTheme="minorEastAsia" w:hAnsiTheme="minorEastAsia" w:hint="eastAsia"/>
          <w:color w:val="000000"/>
          <w:szCs w:val="21"/>
        </w:rPr>
        <w:t>来源：</w:t>
      </w:r>
      <w:r w:rsidRPr="005D3B0E">
        <w:rPr>
          <w:rFonts w:hint="eastAsia"/>
        </w:rPr>
        <w:t xml:space="preserve">GB/T </w:t>
      </w:r>
      <w:r w:rsidRPr="005D3B0E">
        <w:t>28458-2012</w:t>
      </w:r>
      <w:r w:rsidRPr="005D3B0E">
        <w:rPr>
          <w:rFonts w:asciiTheme="minorEastAsia" w:hAnsiTheme="minorEastAsia" w:hint="eastAsia"/>
          <w:color w:val="000000"/>
          <w:szCs w:val="21"/>
        </w:rPr>
        <w:t>，定义</w:t>
      </w:r>
      <w:r w:rsidRPr="005D3B0E">
        <w:rPr>
          <w:rFonts w:asciiTheme="minorEastAsia" w:hAnsiTheme="minorEastAsia"/>
          <w:color w:val="000000"/>
          <w:szCs w:val="21"/>
        </w:rPr>
        <w:t>3.10</w:t>
      </w:r>
      <w:r>
        <w:rPr>
          <w:rFonts w:hint="eastAsia"/>
        </w:rPr>
        <w:t>]</w:t>
      </w:r>
    </w:p>
    <w:p w14:paraId="2133643E" w14:textId="77777777" w:rsidR="00C03F38" w:rsidRDefault="000F413A">
      <w:pPr>
        <w:pStyle w:val="a6"/>
        <w:spacing w:before="157" w:after="157"/>
      </w:pPr>
      <w:bookmarkStart w:id="32" w:name="_Toc118384770"/>
      <w:r>
        <w:rPr>
          <w:rFonts w:hint="eastAsia"/>
        </w:rPr>
        <w:t>缩略语</w:t>
      </w:r>
      <w:bookmarkEnd w:id="32"/>
    </w:p>
    <w:p w14:paraId="67A8FA2D" w14:textId="5A879DFB" w:rsidR="00A07B7C" w:rsidRPr="00F02C71" w:rsidRDefault="000F413A" w:rsidP="003F15C4">
      <w:pPr>
        <w:ind w:firstLineChars="200" w:firstLine="420"/>
        <w:rPr>
          <w:rFonts w:cstheme="minorBidi"/>
          <w:sz w:val="21"/>
          <w:szCs w:val="22"/>
        </w:rPr>
      </w:pPr>
      <w:r w:rsidRPr="00F02C71">
        <w:rPr>
          <w:rFonts w:cstheme="minorBidi" w:hint="eastAsia"/>
          <w:sz w:val="21"/>
          <w:szCs w:val="22"/>
        </w:rPr>
        <w:t>下列</w:t>
      </w:r>
      <w:r w:rsidRPr="00F02C71">
        <w:rPr>
          <w:rFonts w:cstheme="minorBidi"/>
          <w:sz w:val="21"/>
          <w:szCs w:val="22"/>
        </w:rPr>
        <w:t>缩略语适用于本文件。</w:t>
      </w:r>
    </w:p>
    <w:p w14:paraId="27B9D57F" w14:textId="5E4AE6A7" w:rsidR="000C0DD6" w:rsidRPr="00F02C71" w:rsidRDefault="000C0DD6" w:rsidP="000C0DD6">
      <w:pPr>
        <w:ind w:firstLineChars="200" w:firstLine="420"/>
        <w:rPr>
          <w:rFonts w:cstheme="minorBidi"/>
          <w:sz w:val="21"/>
          <w:szCs w:val="22"/>
        </w:rPr>
      </w:pPr>
      <w:bookmarkStart w:id="33" w:name="_Toc468119626"/>
      <w:bookmarkStart w:id="34" w:name="_Toc468225655"/>
      <w:bookmarkStart w:id="35" w:name="_Toc469216720"/>
      <w:bookmarkStart w:id="36" w:name="_Toc479170381"/>
      <w:r w:rsidRPr="00F02C71">
        <w:rPr>
          <w:rFonts w:cstheme="minorBidi" w:hint="eastAsia"/>
          <w:sz w:val="21"/>
          <w:szCs w:val="22"/>
        </w:rPr>
        <w:t>API：应用程序编程接口（</w:t>
      </w:r>
      <w:r w:rsidRPr="00F02C71">
        <w:rPr>
          <w:rFonts w:cstheme="minorBidi"/>
          <w:sz w:val="21"/>
          <w:szCs w:val="22"/>
        </w:rPr>
        <w:t>Application Programming Interface</w:t>
      </w:r>
      <w:r w:rsidRPr="00F02C71">
        <w:rPr>
          <w:rFonts w:cstheme="minorBidi" w:hint="eastAsia"/>
          <w:sz w:val="21"/>
          <w:szCs w:val="22"/>
        </w:rPr>
        <w:t>）</w:t>
      </w:r>
    </w:p>
    <w:p w14:paraId="1F403185" w14:textId="77777777" w:rsidR="000C0DD6" w:rsidRPr="00F02C71" w:rsidRDefault="000C0DD6" w:rsidP="000C0DD6">
      <w:pPr>
        <w:ind w:firstLineChars="200" w:firstLine="420"/>
        <w:rPr>
          <w:rFonts w:cstheme="minorBidi"/>
          <w:sz w:val="21"/>
          <w:szCs w:val="22"/>
        </w:rPr>
      </w:pPr>
      <w:r w:rsidRPr="00F02C71">
        <w:rPr>
          <w:rFonts w:cstheme="minorBidi" w:hint="eastAsia"/>
          <w:sz w:val="21"/>
          <w:szCs w:val="22"/>
        </w:rPr>
        <w:t>CI：持续集成（Continuous</w:t>
      </w:r>
      <w:r w:rsidRPr="00F02C71">
        <w:rPr>
          <w:rFonts w:cstheme="minorBidi"/>
          <w:sz w:val="21"/>
          <w:szCs w:val="22"/>
        </w:rPr>
        <w:t xml:space="preserve"> </w:t>
      </w:r>
      <w:r w:rsidRPr="00F02C71">
        <w:rPr>
          <w:rFonts w:cstheme="minorBidi" w:hint="eastAsia"/>
          <w:sz w:val="21"/>
          <w:szCs w:val="22"/>
        </w:rPr>
        <w:t>Integration）</w:t>
      </w:r>
    </w:p>
    <w:p w14:paraId="7CB8809F" w14:textId="77777777" w:rsidR="000C0DD6" w:rsidRPr="00F02C71" w:rsidRDefault="000C0DD6" w:rsidP="000C0DD6">
      <w:pPr>
        <w:ind w:firstLineChars="200" w:firstLine="420"/>
        <w:rPr>
          <w:rFonts w:cstheme="minorBidi"/>
          <w:sz w:val="21"/>
          <w:szCs w:val="22"/>
        </w:rPr>
      </w:pPr>
      <w:r w:rsidRPr="00F02C71">
        <w:rPr>
          <w:rFonts w:cstheme="minorBidi" w:hint="eastAsia"/>
          <w:sz w:val="21"/>
          <w:szCs w:val="22"/>
        </w:rPr>
        <w:t>CLA：贡献者协议（</w:t>
      </w:r>
      <w:r w:rsidRPr="00F02C71">
        <w:rPr>
          <w:rFonts w:cstheme="minorBidi"/>
          <w:sz w:val="21"/>
          <w:szCs w:val="22"/>
        </w:rPr>
        <w:t>Contributor License Agreemen</w:t>
      </w:r>
      <w:r w:rsidRPr="00F02C71">
        <w:rPr>
          <w:rFonts w:cstheme="minorBidi" w:hint="eastAsia"/>
          <w:sz w:val="21"/>
          <w:szCs w:val="22"/>
        </w:rPr>
        <w:t>t）</w:t>
      </w:r>
    </w:p>
    <w:p w14:paraId="4D2B54A3" w14:textId="77777777" w:rsidR="000C0DD6" w:rsidRPr="00F02C71" w:rsidRDefault="000C0DD6" w:rsidP="000C0DD6">
      <w:pPr>
        <w:ind w:firstLineChars="200" w:firstLine="420"/>
        <w:rPr>
          <w:rFonts w:cstheme="minorBidi"/>
          <w:sz w:val="21"/>
          <w:szCs w:val="22"/>
        </w:rPr>
      </w:pPr>
      <w:r w:rsidRPr="00F02C71">
        <w:rPr>
          <w:rFonts w:cstheme="minorBidi" w:hint="eastAsia"/>
          <w:sz w:val="21"/>
          <w:szCs w:val="22"/>
        </w:rPr>
        <w:t>CVE：通用漏洞披露（</w:t>
      </w:r>
      <w:r w:rsidRPr="00F02C71">
        <w:rPr>
          <w:rFonts w:cstheme="minorBidi"/>
          <w:sz w:val="21"/>
          <w:szCs w:val="22"/>
        </w:rPr>
        <w:t>Common Vulnerabilities Exposure</w:t>
      </w:r>
      <w:r w:rsidRPr="00F02C71">
        <w:rPr>
          <w:rFonts w:cstheme="minorBidi" w:hint="eastAsia"/>
          <w:sz w:val="21"/>
          <w:szCs w:val="22"/>
        </w:rPr>
        <w:t>s）</w:t>
      </w:r>
    </w:p>
    <w:p w14:paraId="125ADB3E" w14:textId="77777777" w:rsidR="000C0DD6" w:rsidRPr="00F02C71" w:rsidRDefault="000C0DD6" w:rsidP="000C0DD6">
      <w:pPr>
        <w:ind w:firstLineChars="200" w:firstLine="420"/>
        <w:rPr>
          <w:rFonts w:cstheme="minorBidi"/>
          <w:sz w:val="21"/>
          <w:szCs w:val="22"/>
        </w:rPr>
      </w:pPr>
      <w:r w:rsidRPr="00F02C71">
        <w:rPr>
          <w:rFonts w:cstheme="minorBidi" w:hint="eastAsia"/>
          <w:sz w:val="21"/>
          <w:szCs w:val="22"/>
        </w:rPr>
        <w:t>GA：软件正式发布版本（General</w:t>
      </w:r>
      <w:r w:rsidRPr="00F02C71">
        <w:rPr>
          <w:rFonts w:cstheme="minorBidi"/>
          <w:sz w:val="21"/>
          <w:szCs w:val="22"/>
        </w:rPr>
        <w:t xml:space="preserve"> </w:t>
      </w:r>
      <w:r w:rsidRPr="00F02C71">
        <w:rPr>
          <w:rFonts w:cstheme="minorBidi" w:hint="eastAsia"/>
          <w:sz w:val="21"/>
          <w:szCs w:val="22"/>
        </w:rPr>
        <w:t>Availability）</w:t>
      </w:r>
    </w:p>
    <w:p w14:paraId="42998DD3" w14:textId="77777777" w:rsidR="000C0DD6" w:rsidRPr="00F02C71" w:rsidRDefault="000C0DD6" w:rsidP="000C0DD6">
      <w:pPr>
        <w:ind w:firstLineChars="200" w:firstLine="420"/>
        <w:rPr>
          <w:rFonts w:cstheme="minorBidi"/>
          <w:sz w:val="21"/>
          <w:szCs w:val="22"/>
        </w:rPr>
      </w:pPr>
      <w:r w:rsidRPr="00F02C71">
        <w:rPr>
          <w:rFonts w:cstheme="minorBidi" w:hint="eastAsia"/>
          <w:sz w:val="21"/>
          <w:szCs w:val="22"/>
        </w:rPr>
        <w:t>IDE：集成开发环境（Integrated</w:t>
      </w:r>
      <w:r w:rsidRPr="00F02C71">
        <w:rPr>
          <w:rFonts w:cstheme="minorBidi"/>
          <w:sz w:val="21"/>
          <w:szCs w:val="22"/>
        </w:rPr>
        <w:t xml:space="preserve"> </w:t>
      </w:r>
      <w:r w:rsidRPr="00F02C71">
        <w:rPr>
          <w:rFonts w:cstheme="minorBidi" w:hint="eastAsia"/>
          <w:sz w:val="21"/>
          <w:szCs w:val="22"/>
        </w:rPr>
        <w:t>Development</w:t>
      </w:r>
      <w:r w:rsidRPr="00F02C71">
        <w:rPr>
          <w:rFonts w:cstheme="minorBidi"/>
          <w:sz w:val="21"/>
          <w:szCs w:val="22"/>
        </w:rPr>
        <w:t xml:space="preserve"> </w:t>
      </w:r>
      <w:r w:rsidRPr="00F02C71">
        <w:rPr>
          <w:rFonts w:cstheme="minorBidi" w:hint="eastAsia"/>
          <w:sz w:val="21"/>
          <w:szCs w:val="22"/>
        </w:rPr>
        <w:t>Environment）</w:t>
      </w:r>
    </w:p>
    <w:p w14:paraId="17E2A941" w14:textId="77777777" w:rsidR="000C0DD6" w:rsidRPr="00F02C71" w:rsidRDefault="000C0DD6" w:rsidP="000C0DD6">
      <w:pPr>
        <w:ind w:firstLineChars="200" w:firstLine="420"/>
        <w:rPr>
          <w:rFonts w:cstheme="minorBidi"/>
          <w:sz w:val="21"/>
          <w:szCs w:val="22"/>
        </w:rPr>
      </w:pPr>
      <w:r w:rsidRPr="00F02C71">
        <w:rPr>
          <w:rFonts w:cstheme="minorBidi" w:hint="eastAsia"/>
          <w:sz w:val="21"/>
          <w:szCs w:val="22"/>
        </w:rPr>
        <w:t>RC：软件候选版本（Release</w:t>
      </w:r>
      <w:r w:rsidRPr="00F02C71">
        <w:rPr>
          <w:rFonts w:cstheme="minorBidi"/>
          <w:sz w:val="21"/>
          <w:szCs w:val="22"/>
        </w:rPr>
        <w:t xml:space="preserve"> </w:t>
      </w:r>
      <w:r w:rsidRPr="00F02C71">
        <w:rPr>
          <w:rFonts w:cstheme="minorBidi" w:hint="eastAsia"/>
          <w:sz w:val="21"/>
          <w:szCs w:val="22"/>
        </w:rPr>
        <w:t>Candidate）</w:t>
      </w:r>
    </w:p>
    <w:bookmarkEnd w:id="33"/>
    <w:bookmarkEnd w:id="34"/>
    <w:bookmarkEnd w:id="35"/>
    <w:bookmarkEnd w:id="36"/>
    <w:p w14:paraId="18FE9C9B" w14:textId="12A92038" w:rsidR="0048378B" w:rsidRPr="000C0DD6" w:rsidRDefault="0048378B" w:rsidP="003F15C4"/>
    <w:p w14:paraId="7D45B352" w14:textId="77777777" w:rsidR="001416B7" w:rsidRDefault="001416B7" w:rsidP="003F15C4"/>
    <w:p w14:paraId="749FD4D2" w14:textId="793F2992" w:rsidR="00C03F38" w:rsidRDefault="000C0DD6">
      <w:pPr>
        <w:pStyle w:val="a5"/>
        <w:spacing w:before="315" w:after="315"/>
      </w:pPr>
      <w:bookmarkStart w:id="37" w:name="_Toc103096986"/>
      <w:bookmarkStart w:id="38" w:name="_Toc118384771"/>
      <w:r>
        <w:rPr>
          <w:rFonts w:hint="eastAsia"/>
        </w:rPr>
        <w:t>数字公共产品能力框架</w:t>
      </w:r>
      <w:bookmarkEnd w:id="37"/>
      <w:bookmarkEnd w:id="38"/>
    </w:p>
    <w:p w14:paraId="32B47779" w14:textId="22FF847D" w:rsidR="00C03F38" w:rsidRDefault="000C0DD6">
      <w:pPr>
        <w:pStyle w:val="afffc"/>
        <w:ind w:firstLine="420"/>
      </w:pPr>
      <w:r>
        <w:rPr>
          <w:rFonts w:hint="eastAsia"/>
        </w:rPr>
        <w:lastRenderedPageBreak/>
        <w:t>数字公共产品能力</w:t>
      </w:r>
      <w:r w:rsidR="000F413A">
        <w:rPr>
          <w:rFonts w:hint="eastAsia"/>
        </w:rPr>
        <w:t>框架如图1所示，</w:t>
      </w:r>
      <w:r>
        <w:rPr>
          <w:rFonts w:hint="eastAsia"/>
        </w:rPr>
        <w:t>数字公共产品</w:t>
      </w:r>
      <w:r w:rsidR="000F413A">
        <w:rPr>
          <w:rFonts w:hint="eastAsia"/>
        </w:rPr>
        <w:t>能力要求由</w:t>
      </w:r>
      <w:r>
        <w:rPr>
          <w:rFonts w:hint="eastAsia"/>
        </w:rPr>
        <w:t>非竞争排他</w:t>
      </w:r>
      <w:r w:rsidR="008D561E">
        <w:rPr>
          <w:rFonts w:hint="eastAsia"/>
        </w:rPr>
        <w:t>性、</w:t>
      </w:r>
      <w:r>
        <w:rPr>
          <w:rFonts w:hint="eastAsia"/>
        </w:rPr>
        <w:t>互操作性</w:t>
      </w:r>
      <w:r w:rsidR="000F413A">
        <w:rPr>
          <w:rFonts w:hint="eastAsia"/>
        </w:rPr>
        <w:t>、安全</w:t>
      </w:r>
      <w:r>
        <w:rPr>
          <w:rFonts w:hint="eastAsia"/>
        </w:rPr>
        <w:t>性</w:t>
      </w:r>
      <w:r w:rsidR="000F413A">
        <w:rPr>
          <w:rFonts w:hint="eastAsia"/>
        </w:rPr>
        <w:t>、</w:t>
      </w:r>
      <w:r>
        <w:rPr>
          <w:rFonts w:hint="eastAsia"/>
        </w:rPr>
        <w:t>可信性、可扩展性、可持续性六</w:t>
      </w:r>
      <w:r w:rsidR="000F413A">
        <w:rPr>
          <w:rFonts w:hint="eastAsia"/>
        </w:rPr>
        <w:t>个</w:t>
      </w:r>
      <w:r>
        <w:rPr>
          <w:rFonts w:hint="eastAsia"/>
        </w:rPr>
        <w:t>方面</w:t>
      </w:r>
      <w:r w:rsidR="000F413A">
        <w:rPr>
          <w:rFonts w:hint="eastAsia"/>
        </w:rPr>
        <w:t>组成。</w:t>
      </w:r>
    </w:p>
    <w:p w14:paraId="3EE0848D" w14:textId="279B877B" w:rsidR="00616E80" w:rsidRDefault="004B403A" w:rsidP="00616E80">
      <w:pPr>
        <w:pStyle w:val="afffc"/>
        <w:numPr>
          <w:ilvl w:val="0"/>
          <w:numId w:val="18"/>
        </w:numPr>
        <w:ind w:firstLineChars="0"/>
      </w:pPr>
      <w:r>
        <w:rPr>
          <w:rFonts w:hint="eastAsia"/>
        </w:rPr>
        <w:t>非竞争排他性</w:t>
      </w:r>
      <w:r w:rsidR="00616E80">
        <w:rPr>
          <w:rFonts w:hint="eastAsia"/>
        </w:rPr>
        <w:t>要求数字公共产品</w:t>
      </w:r>
      <w:r w:rsidR="00F01CF8">
        <w:rPr>
          <w:rFonts w:hint="eastAsia"/>
        </w:rPr>
        <w:t>在不同</w:t>
      </w:r>
      <w:r w:rsidR="00E9430E">
        <w:rPr>
          <w:rFonts w:hint="eastAsia"/>
        </w:rPr>
        <w:t>应用</w:t>
      </w:r>
      <w:r w:rsidR="00F01CF8">
        <w:rPr>
          <w:rFonts w:hint="eastAsia"/>
        </w:rPr>
        <w:t>场景</w:t>
      </w:r>
      <w:r w:rsidR="00616E80">
        <w:rPr>
          <w:rFonts w:hint="eastAsia"/>
        </w:rPr>
        <w:t>下不排除任何人进行消费</w:t>
      </w:r>
      <w:r w:rsidR="004205FB">
        <w:rPr>
          <w:rFonts w:hint="eastAsia"/>
        </w:rPr>
        <w:t>，</w:t>
      </w:r>
      <w:r w:rsidR="00616E80">
        <w:rPr>
          <w:rFonts w:hint="eastAsia"/>
        </w:rPr>
        <w:t>同时要求</w:t>
      </w:r>
      <w:r w:rsidR="00616E80" w:rsidRPr="00616E80">
        <w:rPr>
          <w:rFonts w:hint="eastAsia"/>
        </w:rPr>
        <w:t>使用对象之间不存在利益冲突</w:t>
      </w:r>
      <w:r w:rsidR="00616E80">
        <w:rPr>
          <w:rFonts w:hint="eastAsia"/>
        </w:rPr>
        <w:t>；</w:t>
      </w:r>
    </w:p>
    <w:p w14:paraId="5058281C" w14:textId="3ACF7F3E" w:rsidR="00C03F38" w:rsidRDefault="00D30A9B">
      <w:pPr>
        <w:pStyle w:val="afffc"/>
        <w:numPr>
          <w:ilvl w:val="0"/>
          <w:numId w:val="18"/>
        </w:numPr>
        <w:ind w:firstLineChars="0"/>
      </w:pPr>
      <w:r>
        <w:rPr>
          <w:rFonts w:hint="eastAsia"/>
        </w:rPr>
        <w:t>互操作性指数字公共产品</w:t>
      </w:r>
      <w:r w:rsidR="000556A9">
        <w:rPr>
          <w:rFonts w:hint="eastAsia"/>
        </w:rPr>
        <w:t>在不同的计算机系统、网络等环境下应具备的运行和信息共享能力</w:t>
      </w:r>
      <w:r w:rsidR="000E430A">
        <w:rPr>
          <w:rFonts w:hint="eastAsia"/>
        </w:rPr>
        <w:t>；</w:t>
      </w:r>
    </w:p>
    <w:p w14:paraId="61079B21" w14:textId="4B339933" w:rsidR="00C03F38" w:rsidRDefault="00FC4741">
      <w:pPr>
        <w:pStyle w:val="afffc"/>
        <w:numPr>
          <w:ilvl w:val="0"/>
          <w:numId w:val="18"/>
        </w:numPr>
        <w:ind w:firstLineChars="0"/>
      </w:pPr>
      <w:r>
        <w:rPr>
          <w:rFonts w:hint="eastAsia"/>
        </w:rPr>
        <w:t>安全性</w:t>
      </w:r>
      <w:r w:rsidR="000F413A">
        <w:rPr>
          <w:rFonts w:hint="eastAsia"/>
        </w:rPr>
        <w:t>指</w:t>
      </w:r>
      <w:r>
        <w:rPr>
          <w:rFonts w:hint="eastAsia"/>
        </w:rPr>
        <w:t>数字公共产品应符合的安全基准</w:t>
      </w:r>
      <w:r w:rsidR="000E430A">
        <w:rPr>
          <w:rFonts w:hint="eastAsia"/>
        </w:rPr>
        <w:t>；</w:t>
      </w:r>
    </w:p>
    <w:p w14:paraId="7B3F2AC7" w14:textId="4282A05D" w:rsidR="00D30A9B" w:rsidRDefault="00E00E26" w:rsidP="00A84C2E">
      <w:pPr>
        <w:pStyle w:val="afffc"/>
        <w:numPr>
          <w:ilvl w:val="0"/>
          <w:numId w:val="18"/>
        </w:numPr>
        <w:ind w:firstLineChars="0"/>
      </w:pPr>
      <w:r>
        <w:rPr>
          <w:rFonts w:hint="eastAsia"/>
        </w:rPr>
        <w:t>可信性</w:t>
      </w:r>
      <w:r w:rsidR="000F413A">
        <w:rPr>
          <w:rFonts w:hint="eastAsia"/>
        </w:rPr>
        <w:t>指</w:t>
      </w:r>
      <w:r>
        <w:rPr>
          <w:rFonts w:hint="eastAsia"/>
        </w:rPr>
        <w:t>数字公共产品</w:t>
      </w:r>
      <w:r w:rsidR="00954A07">
        <w:rPr>
          <w:rFonts w:hint="eastAsia"/>
        </w:rPr>
        <w:t>通过</w:t>
      </w:r>
      <w:r w:rsidR="00D14BD2">
        <w:rPr>
          <w:rFonts w:hint="eastAsia"/>
        </w:rPr>
        <w:t>对用户的隐私、权益等方面保护和</w:t>
      </w:r>
      <w:r w:rsidR="00954A07">
        <w:rPr>
          <w:rFonts w:hint="eastAsia"/>
        </w:rPr>
        <w:t>对当地</w:t>
      </w:r>
      <w:r w:rsidR="00D14BD2">
        <w:rPr>
          <w:rFonts w:hint="eastAsia"/>
        </w:rPr>
        <w:t>法律遵守</w:t>
      </w:r>
      <w:r w:rsidR="00954A07">
        <w:rPr>
          <w:rFonts w:hint="eastAsia"/>
        </w:rPr>
        <w:t>来保证产品用户信任度</w:t>
      </w:r>
      <w:r w:rsidR="00D30A9B">
        <w:rPr>
          <w:rFonts w:hint="eastAsia"/>
        </w:rPr>
        <w:t>；</w:t>
      </w:r>
    </w:p>
    <w:p w14:paraId="066C45D9" w14:textId="3D92B46D" w:rsidR="00C03F38" w:rsidRPr="00DE7D35" w:rsidRDefault="00B93061" w:rsidP="00A84C2E">
      <w:pPr>
        <w:pStyle w:val="afffc"/>
        <w:numPr>
          <w:ilvl w:val="0"/>
          <w:numId w:val="18"/>
        </w:numPr>
        <w:ind w:firstLineChars="0"/>
      </w:pPr>
      <w:r>
        <w:rPr>
          <w:rFonts w:hint="eastAsia"/>
        </w:rPr>
        <w:t>可扩展性</w:t>
      </w:r>
      <w:r w:rsidR="00954A07">
        <w:rPr>
          <w:rFonts w:hint="eastAsia"/>
        </w:rPr>
        <w:t>要求</w:t>
      </w:r>
      <w:r w:rsidR="00A545E8">
        <w:rPr>
          <w:rFonts w:hint="eastAsia"/>
        </w:rPr>
        <w:t>数字公</w:t>
      </w:r>
      <w:r w:rsidR="00A545E8" w:rsidRPr="00DE7D35">
        <w:rPr>
          <w:rFonts w:hint="eastAsia"/>
        </w:rPr>
        <w:t>共产品具备</w:t>
      </w:r>
      <w:r w:rsidR="004E63AD" w:rsidRPr="00DE7D35">
        <w:rPr>
          <w:rFonts w:hint="eastAsia"/>
        </w:rPr>
        <w:t>增加新的产品功能与修改原有功能的能力</w:t>
      </w:r>
      <w:r w:rsidRPr="00DE7D35">
        <w:rPr>
          <w:rFonts w:hint="eastAsia"/>
        </w:rPr>
        <w:t>；</w:t>
      </w:r>
    </w:p>
    <w:p w14:paraId="457AFF08" w14:textId="382FCB44" w:rsidR="00B93061" w:rsidRDefault="00B93061" w:rsidP="00A84C2E">
      <w:pPr>
        <w:pStyle w:val="afffc"/>
        <w:numPr>
          <w:ilvl w:val="0"/>
          <w:numId w:val="18"/>
        </w:numPr>
        <w:ind w:firstLineChars="0"/>
      </w:pPr>
      <w:r>
        <w:rPr>
          <w:rFonts w:hint="eastAsia"/>
        </w:rPr>
        <w:t>可持续性</w:t>
      </w:r>
      <w:r w:rsidR="00F4613A">
        <w:rPr>
          <w:rFonts w:hint="eastAsia"/>
        </w:rPr>
        <w:t>要求数字公共产品符合可持续发展目标</w:t>
      </w:r>
      <w:r>
        <w:rPr>
          <w:rFonts w:hint="eastAsia"/>
        </w:rPr>
        <w:t>。</w:t>
      </w:r>
    </w:p>
    <w:p w14:paraId="5655AE7C" w14:textId="77777777" w:rsidR="00546CD9" w:rsidRDefault="00546CD9" w:rsidP="00A445E2">
      <w:pPr>
        <w:pStyle w:val="afffc"/>
        <w:ind w:left="420" w:firstLineChars="0" w:firstLine="0"/>
      </w:pPr>
    </w:p>
    <w:p w14:paraId="1A3EA07D" w14:textId="001E8CBB" w:rsidR="00546CD9" w:rsidRDefault="00E13BE9" w:rsidP="00A445E2">
      <w:pPr>
        <w:pStyle w:val="afffc"/>
        <w:ind w:firstLineChars="0" w:firstLine="0"/>
        <w:jc w:val="center"/>
      </w:pPr>
      <w:r>
        <w:rPr>
          <w:rFonts w:hint="eastAsia"/>
          <w:noProof/>
        </w:rPr>
        <w:drawing>
          <wp:inline distT="0" distB="0" distL="0" distR="0" wp14:anchorId="3C8CDE8C" wp14:editId="3ED1D2B4">
            <wp:extent cx="4906744" cy="3207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06744" cy="3207390"/>
                    </a:xfrm>
                    <a:prstGeom prst="rect">
                      <a:avLst/>
                    </a:prstGeom>
                    <a:noFill/>
                    <a:ln>
                      <a:noFill/>
                    </a:ln>
                  </pic:spPr>
                </pic:pic>
              </a:graphicData>
            </a:graphic>
          </wp:inline>
        </w:drawing>
      </w:r>
    </w:p>
    <w:p w14:paraId="5EAEF33F" w14:textId="1446B443" w:rsidR="009B2EEE" w:rsidRDefault="000F413A" w:rsidP="00102991">
      <w:pPr>
        <w:pStyle w:val="afffc"/>
        <w:ind w:firstLineChars="0" w:firstLine="0"/>
        <w:jc w:val="center"/>
        <w:rPr>
          <w:rFonts w:ascii="黑体" w:eastAsia="黑体" w:hAnsi="黑体"/>
          <w:sz w:val="20"/>
          <w:szCs w:val="21"/>
        </w:rPr>
      </w:pPr>
      <w:r w:rsidRPr="00D43405">
        <w:rPr>
          <w:rFonts w:ascii="黑体" w:eastAsia="黑体" w:hAnsi="黑体" w:hint="eastAsia"/>
          <w:szCs w:val="21"/>
        </w:rPr>
        <w:t>图</w:t>
      </w:r>
      <w:r w:rsidRPr="00D43405">
        <w:rPr>
          <w:rFonts w:ascii="黑体" w:eastAsia="黑体" w:hAnsi="黑体"/>
          <w:szCs w:val="21"/>
        </w:rPr>
        <w:t xml:space="preserve">1 </w:t>
      </w:r>
      <w:r w:rsidR="004B403A">
        <w:rPr>
          <w:rFonts w:ascii="黑体" w:eastAsia="黑体" w:hAnsi="黑体" w:hint="eastAsia"/>
          <w:szCs w:val="21"/>
        </w:rPr>
        <w:t>数字公共产品能力</w:t>
      </w:r>
      <w:r w:rsidRPr="00D43405">
        <w:rPr>
          <w:rFonts w:ascii="黑体" w:eastAsia="黑体" w:hAnsi="黑体" w:hint="eastAsia"/>
          <w:szCs w:val="21"/>
        </w:rPr>
        <w:t>框架</w:t>
      </w:r>
    </w:p>
    <w:p w14:paraId="617527F1" w14:textId="3DFE94B9" w:rsidR="00420C61" w:rsidRDefault="00F621CE" w:rsidP="000F484A">
      <w:pPr>
        <w:pStyle w:val="a5"/>
        <w:spacing w:before="315" w:after="315"/>
      </w:pPr>
      <w:bookmarkStart w:id="39" w:name="_Toc118384772"/>
      <w:bookmarkStart w:id="40" w:name="_Toc103096987"/>
      <w:r>
        <w:rPr>
          <w:rFonts w:hint="eastAsia"/>
        </w:rPr>
        <w:t>非竞争排他性</w:t>
      </w:r>
      <w:bookmarkEnd w:id="39"/>
    </w:p>
    <w:p w14:paraId="6B518FA5" w14:textId="10ADC92A" w:rsidR="00F82BD1" w:rsidRDefault="00F82BD1" w:rsidP="00F82BD1">
      <w:pPr>
        <w:pStyle w:val="a6"/>
        <w:spacing w:before="157" w:after="157"/>
      </w:pPr>
      <w:bookmarkStart w:id="41" w:name="_Toc118384773"/>
      <w:r>
        <w:rPr>
          <w:rFonts w:hint="eastAsia"/>
        </w:rPr>
        <w:t>产品</w:t>
      </w:r>
      <w:r w:rsidR="00620D52">
        <w:rPr>
          <w:rFonts w:hint="eastAsia"/>
        </w:rPr>
        <w:t>开放透明</w:t>
      </w:r>
      <w:r>
        <w:rPr>
          <w:rFonts w:hint="eastAsia"/>
        </w:rPr>
        <w:t>能力</w:t>
      </w:r>
      <w:bookmarkEnd w:id="41"/>
    </w:p>
    <w:p w14:paraId="6A9C5758" w14:textId="24E9E73D" w:rsidR="00F82BD1" w:rsidRDefault="00851A97" w:rsidP="005C53CE">
      <w:pPr>
        <w:pStyle w:val="a7"/>
        <w:spacing w:before="157" w:after="157"/>
      </w:pPr>
      <w:r>
        <w:rPr>
          <w:rFonts w:hint="eastAsia"/>
        </w:rPr>
        <w:t>产品</w:t>
      </w:r>
      <w:r w:rsidR="005C53CE" w:rsidRPr="00BF62CC">
        <w:rPr>
          <w:rFonts w:hint="eastAsia"/>
        </w:rPr>
        <w:t>许可证规范性</w:t>
      </w:r>
    </w:p>
    <w:p w14:paraId="63809CAC" w14:textId="01BA656B" w:rsidR="005C53CE" w:rsidRDefault="005C53CE" w:rsidP="00851A97">
      <w:pPr>
        <w:pStyle w:val="afffc"/>
        <w:ind w:firstLine="420"/>
        <w:rPr>
          <w:rFonts w:eastAsiaTheme="minorEastAsia" w:hAnsiTheme="minorHAnsi"/>
          <w:noProof/>
          <w:szCs w:val="20"/>
        </w:rPr>
      </w:pPr>
      <w:r w:rsidRPr="00FF0D9A">
        <w:rPr>
          <w:rFonts w:eastAsiaTheme="minorEastAsia" w:hAnsiTheme="minorHAnsi" w:hint="eastAsia"/>
          <w:noProof/>
          <w:szCs w:val="20"/>
        </w:rPr>
        <w:t>应</w:t>
      </w:r>
      <w:r w:rsidRPr="00FF0D9A">
        <w:rPr>
          <w:rFonts w:eastAsiaTheme="minorEastAsia" w:hAnsiTheme="minorHAnsi"/>
          <w:noProof/>
          <w:szCs w:val="20"/>
        </w:rPr>
        <w:t>对</w:t>
      </w:r>
      <w:r>
        <w:rPr>
          <w:rFonts w:eastAsiaTheme="minorEastAsia" w:hAnsiTheme="minorHAnsi" w:hint="eastAsia"/>
          <w:noProof/>
          <w:szCs w:val="20"/>
        </w:rPr>
        <w:t>数字公共产品</w:t>
      </w:r>
      <w:r w:rsidRPr="00FF0D9A">
        <w:rPr>
          <w:rFonts w:eastAsiaTheme="minorEastAsia" w:hAnsiTheme="minorHAnsi"/>
          <w:noProof/>
          <w:szCs w:val="20"/>
        </w:rPr>
        <w:t>的使用、复制、修改和再发布等进行</w:t>
      </w:r>
      <w:r>
        <w:rPr>
          <w:rFonts w:eastAsiaTheme="minorEastAsia" w:hAnsiTheme="minorHAnsi" w:hint="eastAsia"/>
          <w:noProof/>
          <w:szCs w:val="20"/>
        </w:rPr>
        <w:t>规范</w:t>
      </w:r>
      <w:r w:rsidRPr="00FF0D9A">
        <w:rPr>
          <w:rFonts w:eastAsiaTheme="minorEastAsia" w:hAnsiTheme="minorHAnsi"/>
          <w:noProof/>
          <w:szCs w:val="20"/>
        </w:rPr>
        <w:t>。</w:t>
      </w:r>
      <w:r w:rsidRPr="00FF0D9A">
        <w:rPr>
          <w:rFonts w:eastAsiaTheme="minorEastAsia" w:hAnsiTheme="minorHAnsi" w:hint="eastAsia"/>
          <w:noProof/>
          <w:szCs w:val="20"/>
        </w:rPr>
        <w:t>应在</w:t>
      </w:r>
      <w:r w:rsidR="00E34C24">
        <w:rPr>
          <w:rFonts w:eastAsiaTheme="minorEastAsia" w:hAnsiTheme="minorHAnsi" w:hint="eastAsia"/>
          <w:noProof/>
          <w:szCs w:val="20"/>
        </w:rPr>
        <w:t>开源软件</w:t>
      </w:r>
      <w:r w:rsidR="00AB1656">
        <w:rPr>
          <w:rFonts w:eastAsiaTheme="minorEastAsia" w:hAnsiTheme="minorHAnsi" w:hint="eastAsia"/>
          <w:noProof/>
          <w:szCs w:val="20"/>
        </w:rPr>
        <w:t>、公开数据集、公开人工智能模型、公开标准</w:t>
      </w:r>
      <w:r w:rsidRPr="00FF0D9A">
        <w:rPr>
          <w:rFonts w:eastAsiaTheme="minorEastAsia" w:hAnsiTheme="minorHAnsi" w:hint="eastAsia"/>
          <w:noProof/>
          <w:szCs w:val="20"/>
        </w:rPr>
        <w:t>或附加</w:t>
      </w:r>
      <w:r w:rsidR="00AB1656">
        <w:rPr>
          <w:rFonts w:eastAsiaTheme="minorEastAsia" w:hAnsiTheme="minorHAnsi" w:hint="eastAsia"/>
          <w:noProof/>
          <w:szCs w:val="20"/>
        </w:rPr>
        <w:t>文本</w:t>
      </w:r>
      <w:r w:rsidRPr="00FF0D9A">
        <w:rPr>
          <w:rFonts w:eastAsiaTheme="minorEastAsia" w:hAnsiTheme="minorHAnsi" w:hint="eastAsia"/>
          <w:noProof/>
          <w:szCs w:val="20"/>
        </w:rPr>
        <w:t>中声明所使用的开源许可证</w:t>
      </w:r>
      <w:r w:rsidRPr="00771755">
        <w:rPr>
          <w:rFonts w:eastAsiaTheme="minorEastAsia" w:hAnsiTheme="minorHAnsi" w:hint="eastAsia"/>
          <w:noProof/>
          <w:szCs w:val="20"/>
        </w:rPr>
        <w:t>名称。</w:t>
      </w:r>
    </w:p>
    <w:p w14:paraId="66D160AF" w14:textId="69FC9E96" w:rsidR="00CF25DB" w:rsidRPr="00851A97" w:rsidRDefault="00CF25DB" w:rsidP="00851A97">
      <w:pPr>
        <w:pStyle w:val="afffc"/>
        <w:ind w:firstLine="420"/>
      </w:pPr>
      <w:r>
        <w:rPr>
          <w:rFonts w:eastAsiaTheme="minorEastAsia" w:hAnsiTheme="minorHAnsi" w:hint="eastAsia"/>
          <w:noProof/>
          <w:szCs w:val="20"/>
        </w:rPr>
        <w:t>应写明许可证应包含的内容</w:t>
      </w:r>
    </w:p>
    <w:p w14:paraId="58076CEB" w14:textId="5FEEF8AC" w:rsidR="005C53CE" w:rsidRPr="00066FB9" w:rsidRDefault="00AB1656" w:rsidP="005C53CE">
      <w:pPr>
        <w:pStyle w:val="a6"/>
        <w:numPr>
          <w:ilvl w:val="0"/>
          <w:numId w:val="0"/>
        </w:numPr>
        <w:spacing w:before="157" w:after="157"/>
        <w:ind w:firstLineChars="200" w:firstLine="420"/>
        <w:rPr>
          <w:rFonts w:ascii="宋体" w:eastAsiaTheme="minorEastAsia" w:hAnsiTheme="minorHAnsi"/>
          <w:noProof/>
          <w:szCs w:val="21"/>
        </w:rPr>
      </w:pPr>
      <w:bookmarkStart w:id="42" w:name="_Toc118384774"/>
      <w:r w:rsidRPr="00066FB9">
        <w:rPr>
          <w:rFonts w:ascii="宋体" w:eastAsiaTheme="minorEastAsia" w:hAnsiTheme="minorHAnsi" w:hint="eastAsia"/>
          <w:noProof/>
          <w:szCs w:val="21"/>
        </w:rPr>
        <w:t>产品开源</w:t>
      </w:r>
      <w:r w:rsidR="005C53CE" w:rsidRPr="00066FB9">
        <w:rPr>
          <w:rFonts w:ascii="宋体" w:eastAsiaTheme="minorEastAsia" w:hAnsiTheme="minorHAnsi" w:hint="eastAsia"/>
          <w:noProof/>
          <w:szCs w:val="21"/>
        </w:rPr>
        <w:t>许可证内容应包括但不限于：</w:t>
      </w:r>
      <w:bookmarkEnd w:id="42"/>
    </w:p>
    <w:p w14:paraId="2FEA4592" w14:textId="77777777" w:rsidR="005C53CE" w:rsidRPr="00066FB9" w:rsidRDefault="005C53CE" w:rsidP="00A026E9">
      <w:pPr>
        <w:pStyle w:val="afffc"/>
        <w:numPr>
          <w:ilvl w:val="0"/>
          <w:numId w:val="19"/>
        </w:numPr>
        <w:ind w:firstLineChars="0"/>
        <w:rPr>
          <w:color w:val="000000"/>
          <w:szCs w:val="21"/>
        </w:rPr>
      </w:pPr>
      <w:r w:rsidRPr="00066FB9">
        <w:rPr>
          <w:rFonts w:hint="eastAsia"/>
          <w:color w:val="000000"/>
          <w:szCs w:val="21"/>
        </w:rPr>
        <w:t>是否保留版权；</w:t>
      </w:r>
    </w:p>
    <w:p w14:paraId="497BAF7B" w14:textId="77777777" w:rsidR="005C53CE" w:rsidRPr="00F621CE" w:rsidRDefault="005C53CE" w:rsidP="00A026E9">
      <w:pPr>
        <w:pStyle w:val="afffc"/>
        <w:numPr>
          <w:ilvl w:val="0"/>
          <w:numId w:val="19"/>
        </w:numPr>
        <w:ind w:firstLineChars="0"/>
        <w:rPr>
          <w:color w:val="000000"/>
          <w:szCs w:val="21"/>
        </w:rPr>
      </w:pPr>
      <w:r w:rsidRPr="00066FB9">
        <w:rPr>
          <w:rFonts w:hint="eastAsia"/>
          <w:color w:val="000000"/>
          <w:szCs w:val="21"/>
        </w:rPr>
        <w:t>是否授</w:t>
      </w:r>
      <w:r w:rsidRPr="00F621CE">
        <w:rPr>
          <w:rFonts w:hint="eastAsia"/>
          <w:color w:val="000000"/>
          <w:szCs w:val="21"/>
        </w:rPr>
        <w:t>予专利权；</w:t>
      </w:r>
    </w:p>
    <w:p w14:paraId="2907D96D" w14:textId="77777777" w:rsidR="005C53CE" w:rsidRPr="00F621CE" w:rsidRDefault="005C53CE" w:rsidP="00A026E9">
      <w:pPr>
        <w:pStyle w:val="afffc"/>
        <w:numPr>
          <w:ilvl w:val="0"/>
          <w:numId w:val="19"/>
        </w:numPr>
        <w:ind w:firstLineChars="0"/>
        <w:rPr>
          <w:color w:val="000000"/>
          <w:szCs w:val="21"/>
        </w:rPr>
      </w:pPr>
      <w:r w:rsidRPr="00F621CE">
        <w:rPr>
          <w:rFonts w:hint="eastAsia"/>
          <w:color w:val="000000"/>
          <w:szCs w:val="21"/>
        </w:rPr>
        <w:lastRenderedPageBreak/>
        <w:t>开源软件作者或版权持有人进行署名；</w:t>
      </w:r>
    </w:p>
    <w:p w14:paraId="2D2CF8F9" w14:textId="77777777" w:rsidR="005C53CE" w:rsidRPr="00F621CE" w:rsidRDefault="005C53CE" w:rsidP="00A026E9">
      <w:pPr>
        <w:pStyle w:val="afffc"/>
        <w:numPr>
          <w:ilvl w:val="0"/>
          <w:numId w:val="19"/>
        </w:numPr>
        <w:ind w:firstLineChars="0"/>
        <w:rPr>
          <w:color w:val="000000"/>
          <w:szCs w:val="21"/>
        </w:rPr>
      </w:pPr>
      <w:r w:rsidRPr="00F621CE">
        <w:rPr>
          <w:rFonts w:hint="eastAsia"/>
          <w:color w:val="000000"/>
          <w:szCs w:val="21"/>
        </w:rPr>
        <w:t>明确开源许可证名称，保留许可证全文或链接；</w:t>
      </w:r>
    </w:p>
    <w:p w14:paraId="31584226" w14:textId="77777777" w:rsidR="005C53CE" w:rsidRPr="00F621CE" w:rsidRDefault="005C53CE" w:rsidP="00A026E9">
      <w:pPr>
        <w:pStyle w:val="afffc"/>
        <w:numPr>
          <w:ilvl w:val="0"/>
          <w:numId w:val="19"/>
        </w:numPr>
        <w:ind w:firstLineChars="0"/>
        <w:rPr>
          <w:color w:val="000000"/>
          <w:szCs w:val="21"/>
        </w:rPr>
      </w:pPr>
      <w:r w:rsidRPr="00F621CE">
        <w:rPr>
          <w:rFonts w:hint="eastAsia"/>
          <w:color w:val="000000"/>
          <w:szCs w:val="21"/>
        </w:rPr>
        <w:t>是否允许商业使用；</w:t>
      </w:r>
    </w:p>
    <w:p w14:paraId="21EE6F8B" w14:textId="77777777" w:rsidR="005C53CE" w:rsidRPr="00066FB9" w:rsidRDefault="005C53CE" w:rsidP="00A026E9">
      <w:pPr>
        <w:pStyle w:val="afffc"/>
        <w:numPr>
          <w:ilvl w:val="0"/>
          <w:numId w:val="19"/>
        </w:numPr>
        <w:ind w:firstLineChars="0"/>
        <w:rPr>
          <w:color w:val="000000"/>
          <w:szCs w:val="21"/>
        </w:rPr>
      </w:pPr>
      <w:r w:rsidRPr="00F621CE">
        <w:rPr>
          <w:rFonts w:hint="eastAsia"/>
          <w:color w:val="000000"/>
          <w:szCs w:val="21"/>
        </w:rPr>
        <w:t>是否允许修</w:t>
      </w:r>
      <w:r w:rsidRPr="00066FB9">
        <w:rPr>
          <w:rFonts w:hint="eastAsia"/>
          <w:color w:val="000000"/>
          <w:szCs w:val="21"/>
        </w:rPr>
        <w:t>改及修改后再发布；</w:t>
      </w:r>
    </w:p>
    <w:p w14:paraId="5339E2C3" w14:textId="77777777" w:rsidR="005C53CE" w:rsidRPr="00066FB9" w:rsidRDefault="005C53CE" w:rsidP="00A026E9">
      <w:pPr>
        <w:pStyle w:val="afffc"/>
        <w:numPr>
          <w:ilvl w:val="0"/>
          <w:numId w:val="19"/>
        </w:numPr>
        <w:ind w:firstLineChars="0"/>
        <w:rPr>
          <w:color w:val="000000"/>
          <w:szCs w:val="21"/>
        </w:rPr>
      </w:pPr>
      <w:r w:rsidRPr="00066FB9">
        <w:rPr>
          <w:rFonts w:hint="eastAsia"/>
          <w:color w:val="000000"/>
          <w:szCs w:val="21"/>
        </w:rPr>
        <w:t>是否允许私人使用；</w:t>
      </w:r>
    </w:p>
    <w:p w14:paraId="441276D1" w14:textId="52326ECA" w:rsidR="00F82BD1" w:rsidRPr="00066FB9" w:rsidRDefault="005C53CE" w:rsidP="00A026E9">
      <w:pPr>
        <w:pStyle w:val="afffc"/>
        <w:numPr>
          <w:ilvl w:val="0"/>
          <w:numId w:val="19"/>
        </w:numPr>
        <w:ind w:firstLineChars="0"/>
        <w:rPr>
          <w:color w:val="000000"/>
          <w:szCs w:val="21"/>
        </w:rPr>
      </w:pPr>
      <w:r w:rsidRPr="00066FB9">
        <w:rPr>
          <w:rFonts w:hint="eastAsia"/>
          <w:color w:val="000000"/>
          <w:szCs w:val="21"/>
        </w:rPr>
        <w:t>明确开源软件的作者或版权持有人不承担</w:t>
      </w:r>
      <w:r w:rsidR="00AB1656" w:rsidRPr="00066FB9">
        <w:rPr>
          <w:rFonts w:hint="eastAsia"/>
          <w:color w:val="000000"/>
          <w:szCs w:val="21"/>
        </w:rPr>
        <w:t>产品</w:t>
      </w:r>
      <w:r w:rsidRPr="00066FB9">
        <w:rPr>
          <w:rFonts w:hint="eastAsia"/>
          <w:color w:val="000000"/>
          <w:szCs w:val="21"/>
        </w:rPr>
        <w:t>使用后的风险及产生的后果；</w:t>
      </w:r>
    </w:p>
    <w:p w14:paraId="4425BFFD" w14:textId="33C6B941" w:rsidR="00420C61" w:rsidRPr="00066FB9" w:rsidRDefault="008A2FAE" w:rsidP="00851A97">
      <w:pPr>
        <w:pStyle w:val="a7"/>
        <w:spacing w:before="157" w:after="157"/>
      </w:pPr>
      <w:bookmarkStart w:id="43" w:name="_Toc114053657"/>
      <w:bookmarkStart w:id="44" w:name="_Toc21610453"/>
      <w:bookmarkStart w:id="45" w:name="_Toc34833539"/>
      <w:bookmarkEnd w:id="43"/>
      <w:r w:rsidRPr="00066FB9">
        <w:rPr>
          <w:rFonts w:hint="eastAsia"/>
        </w:rPr>
        <w:t>组件许可证规范性</w:t>
      </w:r>
      <w:bookmarkEnd w:id="44"/>
      <w:bookmarkEnd w:id="45"/>
      <w:r w:rsidR="00E34C24" w:rsidRPr="00066FB9">
        <w:rPr>
          <w:rFonts w:hint="eastAsia"/>
        </w:rPr>
        <w:t>（可选）</w:t>
      </w:r>
    </w:p>
    <w:p w14:paraId="65F32844" w14:textId="6A9C4CD9" w:rsidR="00420C61" w:rsidRPr="00066FB9" w:rsidRDefault="00420C61" w:rsidP="007D00AF">
      <w:pPr>
        <w:ind w:firstLineChars="200" w:firstLine="420"/>
        <w:rPr>
          <w:rFonts w:cstheme="minorBidi"/>
          <w:sz w:val="21"/>
          <w:szCs w:val="22"/>
        </w:rPr>
      </w:pPr>
      <w:r w:rsidRPr="00066FB9">
        <w:rPr>
          <w:rFonts w:cstheme="minorBidi" w:hint="eastAsia"/>
          <w:sz w:val="21"/>
          <w:szCs w:val="22"/>
        </w:rPr>
        <w:t>应通过代码扫描等方式确认</w:t>
      </w:r>
      <w:r w:rsidR="007D00AF" w:rsidRPr="00066FB9">
        <w:rPr>
          <w:rFonts w:cstheme="minorBidi" w:hint="eastAsia"/>
          <w:sz w:val="21"/>
          <w:szCs w:val="22"/>
        </w:rPr>
        <w:t>产品</w:t>
      </w:r>
      <w:r w:rsidRPr="00066FB9">
        <w:rPr>
          <w:rFonts w:cstheme="minorBidi" w:hint="eastAsia"/>
          <w:sz w:val="21"/>
          <w:szCs w:val="22"/>
        </w:rPr>
        <w:t>所含开源组件及许可证情况，对所有引用</w:t>
      </w:r>
      <w:r w:rsidR="007D00AF" w:rsidRPr="00066FB9">
        <w:rPr>
          <w:rFonts w:cstheme="minorBidi" w:hint="eastAsia"/>
          <w:sz w:val="21"/>
          <w:szCs w:val="22"/>
        </w:rPr>
        <w:t>或依赖</w:t>
      </w:r>
      <w:r w:rsidRPr="00066FB9">
        <w:rPr>
          <w:rFonts w:cstheme="minorBidi" w:hint="eastAsia"/>
          <w:sz w:val="21"/>
          <w:szCs w:val="22"/>
        </w:rPr>
        <w:t>的第三方组件进行说明。确保引入的所有开源组件满足开源许可证的合规要求，且正确履行开源使用声明义务，如：</w:t>
      </w:r>
    </w:p>
    <w:p w14:paraId="3C5CA008" w14:textId="77777777" w:rsidR="00420C61" w:rsidRPr="00066FB9" w:rsidRDefault="00420C61" w:rsidP="00A026E9">
      <w:pPr>
        <w:pStyle w:val="afffc"/>
        <w:numPr>
          <w:ilvl w:val="0"/>
          <w:numId w:val="23"/>
        </w:numPr>
        <w:ind w:firstLineChars="0"/>
        <w:rPr>
          <w:color w:val="000000"/>
          <w:szCs w:val="21"/>
        </w:rPr>
      </w:pPr>
      <w:r w:rsidRPr="00066FB9">
        <w:rPr>
          <w:rFonts w:hint="eastAsia"/>
          <w:color w:val="000000"/>
          <w:szCs w:val="21"/>
        </w:rPr>
        <w:t>许可证覆盖率；</w:t>
      </w:r>
    </w:p>
    <w:p w14:paraId="28EBAF55" w14:textId="3CA7A27D" w:rsidR="00420C61" w:rsidRPr="00066FB9" w:rsidRDefault="00420C61" w:rsidP="00A026E9">
      <w:pPr>
        <w:pStyle w:val="afffc"/>
        <w:numPr>
          <w:ilvl w:val="0"/>
          <w:numId w:val="23"/>
        </w:numPr>
        <w:ind w:firstLineChars="0"/>
        <w:rPr>
          <w:color w:val="000000"/>
          <w:szCs w:val="21"/>
        </w:rPr>
      </w:pPr>
      <w:r w:rsidRPr="00066FB9">
        <w:rPr>
          <w:rFonts w:hint="eastAsia"/>
          <w:color w:val="000000"/>
          <w:szCs w:val="21"/>
        </w:rPr>
        <w:t>使用的许可证是否为O</w:t>
      </w:r>
      <w:r w:rsidRPr="00066FB9">
        <w:rPr>
          <w:color w:val="000000"/>
          <w:szCs w:val="21"/>
        </w:rPr>
        <w:t>SI</w:t>
      </w:r>
      <w:r w:rsidR="00E34C24" w:rsidRPr="00066FB9">
        <w:rPr>
          <w:rFonts w:hint="eastAsia"/>
          <w:color w:val="000000"/>
          <w:szCs w:val="21"/>
        </w:rPr>
        <w:t>认证或其他被业界广泛使用的</w:t>
      </w:r>
      <w:r w:rsidRPr="00066FB9">
        <w:rPr>
          <w:rFonts w:hint="eastAsia"/>
          <w:color w:val="000000"/>
          <w:szCs w:val="21"/>
        </w:rPr>
        <w:t>；</w:t>
      </w:r>
    </w:p>
    <w:p w14:paraId="74B214CF" w14:textId="760F7760" w:rsidR="00420C61" w:rsidRPr="00066FB9" w:rsidRDefault="00420C61" w:rsidP="007D00AF">
      <w:pPr>
        <w:pStyle w:val="a7"/>
        <w:spacing w:before="157" w:after="157"/>
      </w:pPr>
      <w:bookmarkStart w:id="46" w:name="_Toc21610454"/>
      <w:bookmarkStart w:id="47" w:name="_Toc34833540"/>
      <w:r w:rsidRPr="00066FB9">
        <w:rPr>
          <w:rFonts w:hint="eastAsia"/>
        </w:rPr>
        <w:t>许可证兼容规范性</w:t>
      </w:r>
      <w:bookmarkEnd w:id="46"/>
      <w:bookmarkEnd w:id="47"/>
      <w:r w:rsidR="00A32198" w:rsidRPr="00066FB9">
        <w:rPr>
          <w:rFonts w:hint="eastAsia"/>
        </w:rPr>
        <w:t>（可选）</w:t>
      </w:r>
    </w:p>
    <w:p w14:paraId="6ED54D98" w14:textId="6F66759F" w:rsidR="00420C61" w:rsidRPr="00066FB9" w:rsidRDefault="00420C61" w:rsidP="00420C61">
      <w:pPr>
        <w:pStyle w:val="afffc"/>
        <w:ind w:firstLine="420"/>
      </w:pPr>
      <w:r w:rsidRPr="00066FB9">
        <w:rPr>
          <w:rFonts w:hint="eastAsia"/>
        </w:rPr>
        <w:t>应明确开源</w:t>
      </w:r>
      <w:r w:rsidR="007D00AF" w:rsidRPr="00066FB9">
        <w:rPr>
          <w:rFonts w:hint="eastAsia"/>
        </w:rPr>
        <w:t>产品</w:t>
      </w:r>
      <w:r w:rsidRPr="00066FB9">
        <w:rPr>
          <w:rFonts w:hint="eastAsia"/>
        </w:rPr>
        <w:t>的各个组件之间、组件与</w:t>
      </w:r>
      <w:r w:rsidR="007D00AF" w:rsidRPr="00066FB9">
        <w:rPr>
          <w:rFonts w:hint="eastAsia"/>
        </w:rPr>
        <w:t>产品</w:t>
      </w:r>
      <w:r w:rsidRPr="00066FB9">
        <w:rPr>
          <w:rFonts w:hint="eastAsia"/>
        </w:rPr>
        <w:t>之间的许可证兼容性，解决可能存在的许可证条款冲突。</w:t>
      </w:r>
    </w:p>
    <w:p w14:paraId="080EBEED" w14:textId="337172DA" w:rsidR="00420C61" w:rsidRPr="00066FB9" w:rsidRDefault="00420C61" w:rsidP="00A026E9">
      <w:pPr>
        <w:pStyle w:val="afffc"/>
        <w:numPr>
          <w:ilvl w:val="0"/>
          <w:numId w:val="20"/>
        </w:numPr>
        <w:ind w:firstLineChars="0"/>
        <w:rPr>
          <w:color w:val="000000"/>
        </w:rPr>
      </w:pPr>
      <w:r w:rsidRPr="00066FB9">
        <w:rPr>
          <w:rFonts w:hint="eastAsia"/>
          <w:color w:val="000000"/>
        </w:rPr>
        <w:t>明确每个组件的开源许可证详细范围，并判断组件许可证之间是否兼容，包括但不限于：</w:t>
      </w:r>
    </w:p>
    <w:p w14:paraId="38BF4392" w14:textId="77777777" w:rsidR="00420C61" w:rsidRPr="00066FB9" w:rsidRDefault="00420C61" w:rsidP="00A026E9">
      <w:pPr>
        <w:pStyle w:val="afffc"/>
        <w:numPr>
          <w:ilvl w:val="0"/>
          <w:numId w:val="21"/>
        </w:numPr>
        <w:ind w:firstLineChars="0"/>
        <w:rPr>
          <w:color w:val="000000"/>
        </w:rPr>
      </w:pPr>
      <w:r w:rsidRPr="00066FB9">
        <w:rPr>
          <w:rFonts w:hint="eastAsia"/>
          <w:color w:val="000000"/>
        </w:rPr>
        <w:t>是否允许商业使用；</w:t>
      </w:r>
    </w:p>
    <w:p w14:paraId="1C8FF7BB" w14:textId="77777777" w:rsidR="00420C61" w:rsidRPr="00066FB9" w:rsidRDefault="00420C61" w:rsidP="00A026E9">
      <w:pPr>
        <w:pStyle w:val="afffc"/>
        <w:numPr>
          <w:ilvl w:val="0"/>
          <w:numId w:val="21"/>
        </w:numPr>
        <w:ind w:firstLineChars="0"/>
        <w:rPr>
          <w:color w:val="000000"/>
        </w:rPr>
      </w:pPr>
      <w:r w:rsidRPr="00066FB9">
        <w:rPr>
          <w:rFonts w:hint="eastAsia"/>
          <w:color w:val="000000"/>
        </w:rPr>
        <w:t>是否允许二次分发；</w:t>
      </w:r>
    </w:p>
    <w:p w14:paraId="5A1F838B" w14:textId="77777777" w:rsidR="00420C61" w:rsidRPr="00066FB9" w:rsidRDefault="00420C61" w:rsidP="00A026E9">
      <w:pPr>
        <w:pStyle w:val="afffc"/>
        <w:numPr>
          <w:ilvl w:val="0"/>
          <w:numId w:val="21"/>
        </w:numPr>
        <w:ind w:firstLineChars="0"/>
        <w:rPr>
          <w:color w:val="000000"/>
        </w:rPr>
      </w:pPr>
      <w:r w:rsidRPr="00066FB9">
        <w:rPr>
          <w:rFonts w:hint="eastAsia"/>
          <w:color w:val="000000"/>
        </w:rPr>
        <w:t>合并/修改代码后二次分发时是否需要提供源代码；</w:t>
      </w:r>
    </w:p>
    <w:p w14:paraId="060657B2" w14:textId="77777777" w:rsidR="00420C61" w:rsidRPr="00066FB9" w:rsidRDefault="00420C61" w:rsidP="00420C61">
      <w:pPr>
        <w:pStyle w:val="afffc"/>
        <w:ind w:left="1089" w:firstLineChars="0" w:firstLine="0"/>
        <w:rPr>
          <w:color w:val="000000"/>
        </w:rPr>
      </w:pPr>
    </w:p>
    <w:p w14:paraId="3C5F063B" w14:textId="52D5CF18" w:rsidR="00420C61" w:rsidRPr="00066FB9" w:rsidRDefault="00420C61" w:rsidP="00A026E9">
      <w:pPr>
        <w:pStyle w:val="afffc"/>
        <w:numPr>
          <w:ilvl w:val="0"/>
          <w:numId w:val="20"/>
        </w:numPr>
        <w:ind w:firstLineChars="0"/>
        <w:rPr>
          <w:color w:val="000000"/>
        </w:rPr>
      </w:pPr>
      <w:r w:rsidRPr="00066FB9">
        <w:rPr>
          <w:rFonts w:hint="eastAsia"/>
          <w:color w:val="000000"/>
        </w:rPr>
        <w:t>判断</w:t>
      </w:r>
      <w:r w:rsidR="007D00AF" w:rsidRPr="00066FB9">
        <w:rPr>
          <w:rFonts w:hint="eastAsia"/>
          <w:color w:val="000000"/>
        </w:rPr>
        <w:t>产品</w:t>
      </w:r>
      <w:r w:rsidRPr="00066FB9">
        <w:rPr>
          <w:rFonts w:hint="eastAsia"/>
          <w:color w:val="000000"/>
        </w:rPr>
        <w:t>使用的许可证是否与组件许可证存在冲突。</w:t>
      </w:r>
    </w:p>
    <w:p w14:paraId="6F76B79D" w14:textId="1D5E0A1A" w:rsidR="00521384" w:rsidRPr="00066FB9" w:rsidRDefault="00521384" w:rsidP="000371BB">
      <w:pPr>
        <w:pStyle w:val="a6"/>
        <w:spacing w:before="157" w:after="157"/>
      </w:pPr>
      <w:bookmarkStart w:id="48" w:name="_Toc118384775"/>
      <w:r w:rsidRPr="00066FB9">
        <w:rPr>
          <w:rFonts w:hint="eastAsia"/>
        </w:rPr>
        <w:t>基础设施</w:t>
      </w:r>
      <w:r w:rsidR="000371BB" w:rsidRPr="00066FB9">
        <w:rPr>
          <w:rFonts w:hint="eastAsia"/>
        </w:rPr>
        <w:t>能力</w:t>
      </w:r>
      <w:bookmarkEnd w:id="48"/>
    </w:p>
    <w:p w14:paraId="746D285D" w14:textId="6D2F9E1B" w:rsidR="000371BB" w:rsidRPr="00066FB9" w:rsidRDefault="000371BB" w:rsidP="000371BB">
      <w:pPr>
        <w:pStyle w:val="a7"/>
        <w:spacing w:before="157" w:after="157"/>
      </w:pPr>
      <w:r w:rsidRPr="00066FB9">
        <w:rPr>
          <w:rFonts w:hint="eastAsia"/>
        </w:rPr>
        <w:t>网站</w:t>
      </w:r>
    </w:p>
    <w:p w14:paraId="2288A7FC" w14:textId="2366A900" w:rsidR="00521384" w:rsidRPr="00066FB9" w:rsidRDefault="00521384" w:rsidP="00521384">
      <w:pPr>
        <w:pStyle w:val="afffc"/>
        <w:ind w:firstLine="420"/>
      </w:pPr>
      <w:r w:rsidRPr="00066FB9">
        <w:rPr>
          <w:rFonts w:hint="eastAsia"/>
        </w:rPr>
        <w:t>开源产品应具有一个</w:t>
      </w:r>
      <w:r w:rsidR="002579F5" w:rsidRPr="00066FB9">
        <w:rPr>
          <w:rFonts w:hint="eastAsia"/>
        </w:rPr>
        <w:t>公开</w:t>
      </w:r>
      <w:r w:rsidRPr="00066FB9">
        <w:rPr>
          <w:rFonts w:hint="eastAsia"/>
        </w:rPr>
        <w:t>稳定的网站</w:t>
      </w:r>
      <w:r w:rsidR="002579F5" w:rsidRPr="00066FB9">
        <w:rPr>
          <w:rFonts w:hint="eastAsia"/>
        </w:rPr>
        <w:t>供用户进行访问，网站应清晰展示产品信息</w:t>
      </w:r>
      <w:r w:rsidRPr="00066FB9">
        <w:rPr>
          <w:rFonts w:hint="eastAsia"/>
        </w:rPr>
        <w:t>，包括产品使用场景、项目源代码获取方式、邮件列表、反馈方式等。</w:t>
      </w:r>
    </w:p>
    <w:p w14:paraId="61C0253E" w14:textId="77777777" w:rsidR="000371BB" w:rsidRPr="00066FB9" w:rsidRDefault="000371BB" w:rsidP="000371BB">
      <w:pPr>
        <w:pStyle w:val="a7"/>
        <w:spacing w:before="157" w:after="157"/>
      </w:pPr>
      <w:bookmarkStart w:id="49" w:name="_Toc49947175"/>
      <w:bookmarkStart w:id="50" w:name="_Toc89379173"/>
      <w:r w:rsidRPr="00066FB9">
        <w:rPr>
          <w:rFonts w:hint="eastAsia"/>
        </w:rPr>
        <w:t>代码仓库</w:t>
      </w:r>
      <w:bookmarkEnd w:id="49"/>
      <w:bookmarkEnd w:id="50"/>
    </w:p>
    <w:p w14:paraId="0175E2C1" w14:textId="3D0A1D09" w:rsidR="00521384" w:rsidRDefault="00744289" w:rsidP="004167DA">
      <w:pPr>
        <w:pStyle w:val="afffc"/>
        <w:ind w:firstLine="420"/>
      </w:pPr>
      <w:r>
        <w:rPr>
          <w:rFonts w:hint="eastAsia"/>
        </w:rPr>
        <w:t>开源产品</w:t>
      </w:r>
      <w:r w:rsidR="000371BB">
        <w:rPr>
          <w:rFonts w:hint="eastAsia"/>
        </w:rPr>
        <w:t>对在</w:t>
      </w:r>
      <w:r>
        <w:rPr>
          <w:rFonts w:hint="eastAsia"/>
        </w:rPr>
        <w:t>设计</w:t>
      </w:r>
      <w:r w:rsidR="000371BB">
        <w:rPr>
          <w:rFonts w:hint="eastAsia"/>
        </w:rPr>
        <w:t>开发中需要修改的开源代码</w:t>
      </w:r>
      <w:r>
        <w:rPr>
          <w:rFonts w:hint="eastAsia"/>
        </w:rPr>
        <w:t>、数据集、模型、标准、文本</w:t>
      </w:r>
      <w:r w:rsidR="000371BB">
        <w:rPr>
          <w:rFonts w:hint="eastAsia"/>
        </w:rPr>
        <w:t>应建立源码仓库存储，同时设置开源白名单，对需要引入的开源</w:t>
      </w:r>
      <w:r w:rsidR="00702BB1">
        <w:rPr>
          <w:rFonts w:hint="eastAsia"/>
        </w:rPr>
        <w:t>源码</w:t>
      </w:r>
      <w:r w:rsidR="000371BB">
        <w:rPr>
          <w:rFonts w:hint="eastAsia"/>
        </w:rPr>
        <w:t>进行开源许可证、开源漏洞等方面审查，通过后方可使用</w:t>
      </w:r>
      <w:r w:rsidR="000371BB" w:rsidRPr="000F5E13">
        <w:rPr>
          <w:rFonts w:hint="eastAsia"/>
        </w:rPr>
        <w:t>。</w:t>
      </w:r>
    </w:p>
    <w:p w14:paraId="0F67EF67" w14:textId="7E3F9FA3" w:rsidR="00680D28" w:rsidRPr="0073238C" w:rsidRDefault="00680D28" w:rsidP="00680D28">
      <w:pPr>
        <w:pStyle w:val="a7"/>
        <w:spacing w:before="157" w:after="157"/>
      </w:pPr>
      <w:bookmarkStart w:id="51" w:name="_Toc62811530"/>
      <w:bookmarkStart w:id="52" w:name="_Toc89379176"/>
      <w:r>
        <w:rPr>
          <w:rFonts w:hint="eastAsia"/>
        </w:rPr>
        <w:t>开源组件组成成分分析工具</w:t>
      </w:r>
      <w:bookmarkEnd w:id="51"/>
      <w:bookmarkEnd w:id="52"/>
      <w:r w:rsidR="002B00AC">
        <w:rPr>
          <w:rFonts w:hint="eastAsia"/>
        </w:rPr>
        <w:t>（可选）</w:t>
      </w:r>
    </w:p>
    <w:p w14:paraId="2157FD8A" w14:textId="3C0CFA4C" w:rsidR="00680D28" w:rsidRDefault="00716E2B" w:rsidP="00680D28">
      <w:pPr>
        <w:pStyle w:val="af1"/>
        <w:numPr>
          <w:ilvl w:val="0"/>
          <w:numId w:val="0"/>
        </w:numPr>
        <w:ind w:firstLineChars="200" w:firstLine="420"/>
      </w:pPr>
      <w:r>
        <w:rPr>
          <w:rFonts w:hint="eastAsia"/>
        </w:rPr>
        <w:t>产品</w:t>
      </w:r>
      <w:r w:rsidR="00680D28">
        <w:rPr>
          <w:rFonts w:hint="eastAsia"/>
        </w:rPr>
        <w:t>应</w:t>
      </w:r>
      <w:r w:rsidR="00680D28">
        <w:t>运用工具识别代码中的开源组件及开源许可证，确保开源许可证合规使用，如有问题应及时作出相应处理</w:t>
      </w:r>
      <w:r w:rsidR="00680D28">
        <w:rPr>
          <w:rFonts w:hint="eastAsia"/>
        </w:rPr>
        <w:t>。</w:t>
      </w:r>
    </w:p>
    <w:p w14:paraId="47A656AC" w14:textId="259D41F6" w:rsidR="00680D28" w:rsidRPr="0073238C" w:rsidRDefault="00680D28" w:rsidP="00716E2B">
      <w:pPr>
        <w:pStyle w:val="a7"/>
        <w:spacing w:before="157" w:after="157"/>
      </w:pPr>
      <w:bookmarkStart w:id="53" w:name="_Toc62811531"/>
      <w:bookmarkStart w:id="54" w:name="_Toc89379177"/>
      <w:r>
        <w:rPr>
          <w:rFonts w:hint="eastAsia"/>
        </w:rPr>
        <w:t>安全漏洞扫描工具</w:t>
      </w:r>
      <w:bookmarkEnd w:id="53"/>
      <w:bookmarkEnd w:id="54"/>
      <w:r w:rsidR="002B00AC">
        <w:rPr>
          <w:rFonts w:hint="eastAsia"/>
        </w:rPr>
        <w:t>（可选）</w:t>
      </w:r>
    </w:p>
    <w:p w14:paraId="5357DF85" w14:textId="68BAF65F" w:rsidR="00680D28" w:rsidRDefault="00716E2B" w:rsidP="00680D28">
      <w:pPr>
        <w:pStyle w:val="af1"/>
        <w:numPr>
          <w:ilvl w:val="0"/>
          <w:numId w:val="0"/>
        </w:numPr>
        <w:ind w:firstLineChars="200" w:firstLine="420"/>
      </w:pPr>
      <w:r>
        <w:rPr>
          <w:rFonts w:hint="eastAsia"/>
        </w:rPr>
        <w:t>产品</w:t>
      </w:r>
      <w:r w:rsidR="00680D28">
        <w:rPr>
          <w:rFonts w:hint="eastAsia"/>
        </w:rPr>
        <w:t>应</w:t>
      </w:r>
      <w:r w:rsidR="00680D28">
        <w:t>运用</w:t>
      </w:r>
      <w:r w:rsidR="00680D28">
        <w:rPr>
          <w:rFonts w:hint="eastAsia"/>
        </w:rPr>
        <w:t>安全漏洞扫描</w:t>
      </w:r>
      <w:r w:rsidR="00680D28">
        <w:t>工具发现代码</w:t>
      </w:r>
      <w:r>
        <w:rPr>
          <w:rFonts w:hint="eastAsia"/>
        </w:rPr>
        <w:t>、文本</w:t>
      </w:r>
      <w:r w:rsidR="00680D28">
        <w:t>漏洞等安全问题，并及时作出相应处理</w:t>
      </w:r>
      <w:r w:rsidR="00680D28">
        <w:rPr>
          <w:rFonts w:hint="eastAsia"/>
        </w:rPr>
        <w:t>。</w:t>
      </w:r>
    </w:p>
    <w:p w14:paraId="6D26E5C1" w14:textId="4D184120" w:rsidR="00680D28" w:rsidRDefault="00680D28" w:rsidP="00C30BB6">
      <w:pPr>
        <w:pStyle w:val="a7"/>
        <w:spacing w:before="157" w:after="157"/>
      </w:pPr>
      <w:bookmarkStart w:id="55" w:name="_Toc89379178"/>
      <w:r>
        <w:rPr>
          <w:rFonts w:hint="eastAsia"/>
        </w:rPr>
        <w:t>CLA签署工具</w:t>
      </w:r>
      <w:bookmarkEnd w:id="55"/>
      <w:r w:rsidR="00C30BB6">
        <w:rPr>
          <w:rFonts w:hint="eastAsia"/>
        </w:rPr>
        <w:t>（可选）</w:t>
      </w:r>
    </w:p>
    <w:p w14:paraId="73C36E8A" w14:textId="48CEAF42" w:rsidR="00680D28" w:rsidRDefault="00C30BB6" w:rsidP="00680D28">
      <w:pPr>
        <w:pStyle w:val="afffc"/>
        <w:ind w:firstLine="420"/>
      </w:pPr>
      <w:r>
        <w:rPr>
          <w:rFonts w:hint="eastAsia"/>
        </w:rPr>
        <w:lastRenderedPageBreak/>
        <w:t>产品应运用</w:t>
      </w:r>
      <w:r w:rsidR="00680D28">
        <w:rPr>
          <w:rFonts w:hint="eastAsia"/>
        </w:rPr>
        <w:t>CLA签署工具帮助</w:t>
      </w:r>
      <w:r>
        <w:rPr>
          <w:rFonts w:hint="eastAsia"/>
        </w:rPr>
        <w:t>产品</w:t>
      </w:r>
      <w:r w:rsidR="00680D28">
        <w:rPr>
          <w:rFonts w:hint="eastAsia"/>
        </w:rPr>
        <w:t>贡献者签署贡献者协议。</w:t>
      </w:r>
      <w:r>
        <w:rPr>
          <w:rFonts w:hint="eastAsia"/>
        </w:rPr>
        <w:t>CLA签署工具应支持多语言，同时可</w:t>
      </w:r>
      <w:r w:rsidR="00DD0385">
        <w:rPr>
          <w:rFonts w:hint="eastAsia"/>
        </w:rPr>
        <w:t>支持自动化签署流程。</w:t>
      </w:r>
    </w:p>
    <w:p w14:paraId="0261844C" w14:textId="793D78A6" w:rsidR="00BF2CC6" w:rsidRPr="001243D4" w:rsidRDefault="00BF2CC6" w:rsidP="00BF2CC6">
      <w:pPr>
        <w:pStyle w:val="a7"/>
        <w:spacing w:before="157" w:after="157"/>
      </w:pPr>
      <w:bookmarkStart w:id="56" w:name="_Toc89379174"/>
      <w:r>
        <w:rPr>
          <w:rFonts w:hint="eastAsia"/>
        </w:rPr>
        <w:t>构建平台</w:t>
      </w:r>
      <w:bookmarkEnd w:id="56"/>
      <w:r>
        <w:rPr>
          <w:rFonts w:hint="eastAsia"/>
        </w:rPr>
        <w:t>（可选）</w:t>
      </w:r>
    </w:p>
    <w:p w14:paraId="721CF820" w14:textId="3C21B26D" w:rsidR="00BF2CC6" w:rsidRDefault="00BF2CC6" w:rsidP="00BF2CC6">
      <w:pPr>
        <w:pStyle w:val="afffc"/>
        <w:ind w:firstLine="420"/>
      </w:pPr>
      <w:r>
        <w:rPr>
          <w:rFonts w:hint="eastAsia"/>
        </w:rPr>
        <w:t>产品</w:t>
      </w:r>
      <w:r w:rsidR="00503089">
        <w:rPr>
          <w:rFonts w:hint="eastAsia"/>
        </w:rPr>
        <w:t>如具有分支代码，</w:t>
      </w:r>
      <w:r w:rsidRPr="00F55FCE">
        <w:rPr>
          <w:rFonts w:hint="eastAsia"/>
        </w:rPr>
        <w:t>应对</w:t>
      </w:r>
      <w:r>
        <w:rPr>
          <w:rFonts w:hint="eastAsia"/>
        </w:rPr>
        <w:t>各</w:t>
      </w:r>
      <w:r w:rsidRPr="00F55FCE">
        <w:rPr>
          <w:rFonts w:hint="eastAsia"/>
        </w:rPr>
        <w:t>分支</w:t>
      </w:r>
      <w:r>
        <w:rPr>
          <w:rFonts w:hint="eastAsia"/>
        </w:rPr>
        <w:t>代码</w:t>
      </w:r>
      <w:r w:rsidRPr="00F55FCE">
        <w:rPr>
          <w:rFonts w:hint="eastAsia"/>
        </w:rPr>
        <w:t>分别进行管理，保障各分支均明确负责人员，对每个分支进行同样的管理流程和测试步骤，标记并记录每个分支与主版本差异部分</w:t>
      </w:r>
      <w:r>
        <w:rPr>
          <w:rFonts w:hint="eastAsia"/>
        </w:rPr>
        <w:t>，同时构建平台应具备如下功能：</w:t>
      </w:r>
    </w:p>
    <w:p w14:paraId="64FC34F1" w14:textId="77777777" w:rsidR="00560357" w:rsidRDefault="00BF2CC6" w:rsidP="00A026E9">
      <w:pPr>
        <w:pStyle w:val="afffc"/>
        <w:numPr>
          <w:ilvl w:val="0"/>
          <w:numId w:val="24"/>
        </w:numPr>
        <w:ind w:firstLineChars="0"/>
        <w:rPr>
          <w:color w:val="000000"/>
        </w:rPr>
      </w:pPr>
      <w:r w:rsidRPr="00560357">
        <w:rPr>
          <w:rFonts w:hint="eastAsia"/>
          <w:color w:val="000000"/>
        </w:rPr>
        <w:t>启用编译器警告和类Lint的检查；</w:t>
      </w:r>
    </w:p>
    <w:p w14:paraId="17A4EFD1" w14:textId="1716E92E" w:rsidR="00BF2CC6" w:rsidRPr="00560357" w:rsidRDefault="00BF2CC6" w:rsidP="00A026E9">
      <w:pPr>
        <w:pStyle w:val="afffc"/>
        <w:numPr>
          <w:ilvl w:val="0"/>
          <w:numId w:val="24"/>
        </w:numPr>
        <w:ind w:firstLineChars="0"/>
        <w:rPr>
          <w:color w:val="000000"/>
        </w:rPr>
      </w:pPr>
      <w:r w:rsidRPr="00663DA9">
        <w:rPr>
          <w:rFonts w:hint="eastAsia"/>
        </w:rPr>
        <w:t>执行静态分析工具并</w:t>
      </w:r>
      <w:r>
        <w:rPr>
          <w:rFonts w:hint="eastAsia"/>
        </w:rPr>
        <w:t>发现</w:t>
      </w:r>
      <w:r w:rsidRPr="00663DA9">
        <w:rPr>
          <w:rFonts w:hint="eastAsia"/>
        </w:rPr>
        <w:t>修复可被攻击利用的问题</w:t>
      </w:r>
      <w:r>
        <w:rPr>
          <w:rFonts w:hint="eastAsia"/>
        </w:rPr>
        <w:t>漏洞。</w:t>
      </w:r>
    </w:p>
    <w:p w14:paraId="2D90D807" w14:textId="37061F3A" w:rsidR="00BF2CC6" w:rsidRPr="0073238C" w:rsidRDefault="00BF2CC6" w:rsidP="00EF3EF2">
      <w:pPr>
        <w:pStyle w:val="a7"/>
        <w:spacing w:before="157" w:after="157"/>
      </w:pPr>
      <w:bookmarkStart w:id="57" w:name="_Toc89379175"/>
      <w:r>
        <w:rPr>
          <w:rFonts w:hint="eastAsia"/>
        </w:rPr>
        <w:t>发布平台</w:t>
      </w:r>
      <w:bookmarkEnd w:id="57"/>
    </w:p>
    <w:p w14:paraId="28BC59BD" w14:textId="0797226C" w:rsidR="00BF2CC6" w:rsidRDefault="009A5D21" w:rsidP="00BF2CC6">
      <w:pPr>
        <w:pStyle w:val="af1"/>
        <w:numPr>
          <w:ilvl w:val="0"/>
          <w:numId w:val="0"/>
        </w:numPr>
        <w:ind w:firstLineChars="200" w:firstLine="420"/>
      </w:pPr>
      <w:r>
        <w:rPr>
          <w:rFonts w:hint="eastAsia"/>
        </w:rPr>
        <w:t>产品</w:t>
      </w:r>
      <w:r w:rsidR="00BF2CC6">
        <w:rPr>
          <w:rFonts w:hint="eastAsia"/>
        </w:rPr>
        <w:t>应对交付物进行管理，对提供给用户的交付物进行开源识别和评估，保障交付物符合用户需求和开源合规要求。</w:t>
      </w:r>
    </w:p>
    <w:p w14:paraId="3F0ACA5C" w14:textId="07E1FC3A" w:rsidR="00EF3EF2" w:rsidRPr="00066FB9" w:rsidRDefault="00EF3EF2" w:rsidP="00EF3EF2">
      <w:pPr>
        <w:pStyle w:val="a7"/>
        <w:spacing w:before="157" w:after="157"/>
      </w:pPr>
      <w:bookmarkStart w:id="58" w:name="_Toc89379181"/>
      <w:r w:rsidRPr="00516CC0">
        <w:rPr>
          <w:rFonts w:hint="eastAsia"/>
        </w:rPr>
        <w:t>测试</w:t>
      </w:r>
      <w:r w:rsidRPr="00066FB9">
        <w:rPr>
          <w:rFonts w:hint="eastAsia"/>
        </w:rPr>
        <w:t>平台</w:t>
      </w:r>
      <w:bookmarkEnd w:id="58"/>
      <w:r w:rsidRPr="00066FB9">
        <w:rPr>
          <w:rFonts w:hint="eastAsia"/>
        </w:rPr>
        <w:t>（可选）</w:t>
      </w:r>
    </w:p>
    <w:p w14:paraId="0276B737" w14:textId="77777777" w:rsidR="008844F1" w:rsidRPr="00066FB9" w:rsidRDefault="008844F1" w:rsidP="00EF3EF2">
      <w:pPr>
        <w:pStyle w:val="afffc"/>
        <w:ind w:firstLine="420"/>
      </w:pPr>
      <w:r w:rsidRPr="00066FB9">
        <w:rPr>
          <w:rFonts w:hint="eastAsia"/>
        </w:rPr>
        <w:t>产品应具备稳定易用的测试平台，对代码、文本、数据等进行详细测试。</w:t>
      </w:r>
    </w:p>
    <w:p w14:paraId="45DEDEE5" w14:textId="77777777" w:rsidR="008844F1" w:rsidRPr="00066FB9" w:rsidRDefault="00EF3EF2" w:rsidP="00A026E9">
      <w:pPr>
        <w:pStyle w:val="afffc"/>
        <w:numPr>
          <w:ilvl w:val="0"/>
          <w:numId w:val="25"/>
        </w:numPr>
        <w:ind w:firstLineChars="0"/>
        <w:rPr>
          <w:color w:val="000000"/>
        </w:rPr>
      </w:pPr>
      <w:r w:rsidRPr="00066FB9">
        <w:rPr>
          <w:rFonts w:hint="eastAsia"/>
          <w:color w:val="000000"/>
        </w:rPr>
        <w:t>测试平台可对</w:t>
      </w:r>
      <w:r w:rsidR="008844F1" w:rsidRPr="00066FB9">
        <w:rPr>
          <w:rFonts w:hint="eastAsia"/>
          <w:color w:val="000000"/>
        </w:rPr>
        <w:t>产品</w:t>
      </w:r>
      <w:r w:rsidRPr="00066FB9">
        <w:rPr>
          <w:rFonts w:hint="eastAsia"/>
          <w:color w:val="000000"/>
        </w:rPr>
        <w:t>代码进行硬件/操作系统/软件的组合测试</w:t>
      </w:r>
      <w:r w:rsidR="008844F1" w:rsidRPr="00066FB9">
        <w:rPr>
          <w:rFonts w:hint="eastAsia"/>
          <w:color w:val="000000"/>
        </w:rPr>
        <w:t>；</w:t>
      </w:r>
    </w:p>
    <w:p w14:paraId="44B2DDB6" w14:textId="77777777" w:rsidR="00035B97" w:rsidRPr="00066FB9" w:rsidRDefault="00EF3EF2" w:rsidP="00A026E9">
      <w:pPr>
        <w:pStyle w:val="afffc"/>
        <w:numPr>
          <w:ilvl w:val="0"/>
          <w:numId w:val="25"/>
        </w:numPr>
        <w:ind w:firstLineChars="0"/>
        <w:rPr>
          <w:color w:val="000000"/>
        </w:rPr>
      </w:pPr>
      <w:r w:rsidRPr="00066FB9">
        <w:rPr>
          <w:rFonts w:hint="eastAsia"/>
        </w:rPr>
        <w:t>测试平台可拥有自动定位缺陷责任人的功能，平台自动找出引发故障的提交，并通过邮件发送缺陷报告给该提交的贡献者</w:t>
      </w:r>
      <w:r w:rsidR="00035B97" w:rsidRPr="00066FB9">
        <w:rPr>
          <w:rFonts w:hint="eastAsia"/>
        </w:rPr>
        <w:t>；</w:t>
      </w:r>
    </w:p>
    <w:p w14:paraId="1C1413E5" w14:textId="635EE521" w:rsidR="00EF3EF2" w:rsidRPr="00066FB9" w:rsidRDefault="00EF3EF2" w:rsidP="00A026E9">
      <w:pPr>
        <w:pStyle w:val="afffc"/>
        <w:numPr>
          <w:ilvl w:val="0"/>
          <w:numId w:val="25"/>
        </w:numPr>
        <w:ind w:firstLineChars="0"/>
        <w:rPr>
          <w:color w:val="000000"/>
          <w:rPrChange w:id="59" w:author="贾宇尘" w:date="2023-02-21T16:40:00Z">
            <w:rPr/>
          </w:rPrChange>
        </w:rPr>
      </w:pPr>
      <w:r w:rsidRPr="00066FB9">
        <w:rPr>
          <w:rFonts w:hint="eastAsia"/>
        </w:rPr>
        <w:t>测试平台可给开发者提供调试验证的环境，进行相关场景复现。</w:t>
      </w:r>
    </w:p>
    <w:p w14:paraId="4A890B5D" w14:textId="073BADC8" w:rsidR="000C0DD1" w:rsidRPr="00066FB9" w:rsidRDefault="003D6B3C" w:rsidP="000C0DD1">
      <w:pPr>
        <w:pStyle w:val="a6"/>
        <w:spacing w:before="157" w:after="157"/>
      </w:pPr>
      <w:r w:rsidRPr="00066FB9">
        <w:rPr>
          <w:rFonts w:hint="eastAsia"/>
        </w:rPr>
        <w:t>用户使用能力</w:t>
      </w:r>
    </w:p>
    <w:p w14:paraId="17869685" w14:textId="4B63AFB3" w:rsidR="003D6B3C" w:rsidRPr="00066FB9" w:rsidRDefault="003D6B3C" w:rsidP="00675A18">
      <w:pPr>
        <w:pStyle w:val="afffc"/>
        <w:ind w:firstLine="420"/>
        <w:rPr>
          <w:rPrChange w:id="60" w:author="贾宇尘" w:date="2023-02-21T16:58:00Z">
            <w:rPr>
              <w:color w:val="000000"/>
            </w:rPr>
          </w:rPrChange>
        </w:rPr>
      </w:pPr>
      <w:r w:rsidRPr="00066FB9">
        <w:rPr>
          <w:rFonts w:hint="eastAsia"/>
        </w:rPr>
        <w:t>产品应通过清晰的使用说明、用户友好的界面、备注等多种形式，降低使用门槛，方便用户操作，并保证在不同用户使用时不存在利益冲突。</w:t>
      </w:r>
    </w:p>
    <w:p w14:paraId="4808A9D3" w14:textId="71946F0A" w:rsidR="00680D28" w:rsidRPr="00066FB9" w:rsidDel="000C0DD1" w:rsidRDefault="00035B97" w:rsidP="00035B97">
      <w:pPr>
        <w:pStyle w:val="a6"/>
        <w:spacing w:before="157" w:after="157"/>
        <w:rPr>
          <w:moveFrom w:id="61" w:author="贾宇尘" w:date="2023-02-21T16:40:00Z"/>
        </w:rPr>
      </w:pPr>
      <w:bookmarkStart w:id="62" w:name="_Toc118384776"/>
      <w:moveFromRangeStart w:id="63" w:author="贾宇尘" w:date="2023-02-21T16:40:00Z" w:name="move127890028"/>
      <w:commentRangeStart w:id="64"/>
      <w:moveFrom w:id="65" w:author="贾宇尘" w:date="2023-02-21T16:40:00Z">
        <w:r w:rsidRPr="00066FB9" w:rsidDel="000C0DD1">
          <w:rPr>
            <w:rFonts w:hint="eastAsia"/>
          </w:rPr>
          <w:t>数据提取能力</w:t>
        </w:r>
        <w:bookmarkEnd w:id="62"/>
        <w:commentRangeEnd w:id="64"/>
        <w:r w:rsidR="000C0DD1" w:rsidRPr="00066FB9" w:rsidDel="000C0DD1">
          <w:rPr>
            <w:rStyle w:val="afffa"/>
            <w:rFonts w:ascii="宋体" w:eastAsia="宋体" w:hAnsi="宋体" w:cs="宋体"/>
          </w:rPr>
          <w:commentReference w:id="64"/>
        </w:r>
      </w:moveFrom>
    </w:p>
    <w:p w14:paraId="26112AB8" w14:textId="5AE40F02" w:rsidR="00487D7C" w:rsidRPr="00066FB9" w:rsidDel="000C0DD1" w:rsidRDefault="00035B97" w:rsidP="00882C67">
      <w:pPr>
        <w:pStyle w:val="afffc"/>
        <w:ind w:firstLine="420"/>
        <w:rPr>
          <w:moveFrom w:id="66" w:author="贾宇尘" w:date="2023-02-21T16:40:00Z"/>
        </w:rPr>
      </w:pPr>
      <w:moveFrom w:id="67" w:author="贾宇尘" w:date="2023-02-21T16:40:00Z">
        <w:r w:rsidRPr="00066FB9" w:rsidDel="000C0DD1">
          <w:rPr>
            <w:rFonts w:hint="eastAsia"/>
          </w:rPr>
          <w:t>产品应</w:t>
        </w:r>
        <w:r w:rsidR="003A299B" w:rsidRPr="00066FB9" w:rsidDel="000C0DD1">
          <w:rPr>
            <w:rFonts w:hint="eastAsia"/>
          </w:rPr>
          <w:t>具备数据访问和</w:t>
        </w:r>
        <w:r w:rsidR="00BE22C3" w:rsidRPr="00066FB9" w:rsidDel="000C0DD1">
          <w:rPr>
            <w:rFonts w:hint="eastAsia"/>
          </w:rPr>
          <w:t>导出</w:t>
        </w:r>
        <w:r w:rsidR="003A299B" w:rsidRPr="00066FB9" w:rsidDel="000C0DD1">
          <w:rPr>
            <w:rFonts w:hint="eastAsia"/>
          </w:rPr>
          <w:t>（可移植）能力。</w:t>
        </w:r>
        <w:r w:rsidR="00540BFF" w:rsidRPr="00066FB9" w:rsidDel="000C0DD1">
          <w:rPr>
            <w:rFonts w:hint="eastAsia"/>
          </w:rPr>
          <w:t>用户</w:t>
        </w:r>
        <w:r w:rsidR="00F77EA2" w:rsidRPr="00066FB9" w:rsidDel="000C0DD1">
          <w:rPr>
            <w:rFonts w:hint="eastAsia"/>
          </w:rPr>
          <w:t>可访问</w:t>
        </w:r>
        <w:r w:rsidR="00E04EF9" w:rsidRPr="00066FB9" w:rsidDel="000C0DD1">
          <w:rPr>
            <w:rFonts w:hint="eastAsia"/>
          </w:rPr>
          <w:t>和导出</w:t>
        </w:r>
        <w:r w:rsidR="00F77EA2" w:rsidRPr="00066FB9" w:rsidDel="000C0DD1">
          <w:rPr>
            <w:rFonts w:hint="eastAsia"/>
          </w:rPr>
          <w:t>产品中</w:t>
        </w:r>
        <w:r w:rsidR="00540BFF" w:rsidRPr="00066FB9" w:rsidDel="000C0DD1">
          <w:rPr>
            <w:rFonts w:hint="eastAsia"/>
          </w:rPr>
          <w:t>非个人身份信息数据内容</w:t>
        </w:r>
        <w:r w:rsidR="00540BFF" w:rsidRPr="00066FB9" w:rsidDel="000C0DD1">
          <w:t>或电子副本（采用</w:t>
        </w:r>
        <w:r w:rsidR="00540BFF" w:rsidRPr="00066FB9" w:rsidDel="000C0DD1">
          <w:rPr>
            <w:rFonts w:hint="eastAsia"/>
          </w:rPr>
          <w:t>非专有</w:t>
        </w:r>
        <w:r w:rsidR="00540BFF" w:rsidRPr="00066FB9" w:rsidDel="000C0DD1">
          <w:t>格式）</w:t>
        </w:r>
        <w:r w:rsidR="00E04EF9" w:rsidRPr="00066FB9" w:rsidDel="000C0DD1">
          <w:rPr>
            <w:rFonts w:hint="eastAsia"/>
          </w:rPr>
          <w:t>。</w:t>
        </w:r>
      </w:moveFrom>
    </w:p>
    <w:p w14:paraId="5E12647A" w14:textId="7694329D" w:rsidR="00487D7C" w:rsidRPr="00066FB9" w:rsidRDefault="00487D7C" w:rsidP="00487D7C">
      <w:pPr>
        <w:pStyle w:val="a5"/>
        <w:spacing w:before="315" w:after="315"/>
      </w:pPr>
      <w:bookmarkStart w:id="68" w:name="_Toc118384777"/>
      <w:moveFromRangeEnd w:id="63"/>
      <w:r w:rsidRPr="00066FB9">
        <w:rPr>
          <w:rFonts w:hint="eastAsia"/>
        </w:rPr>
        <w:t>可扩展性</w:t>
      </w:r>
      <w:bookmarkEnd w:id="68"/>
    </w:p>
    <w:p w14:paraId="249567D2" w14:textId="2F4BC917" w:rsidR="00487D7C" w:rsidRPr="00066FB9" w:rsidRDefault="006415F2" w:rsidP="006415F2">
      <w:pPr>
        <w:pStyle w:val="a6"/>
        <w:spacing w:before="157" w:after="157"/>
      </w:pPr>
      <w:bookmarkStart w:id="69" w:name="_Toc118384778"/>
      <w:r w:rsidRPr="00066FB9">
        <w:rPr>
          <w:rFonts w:hint="eastAsia"/>
        </w:rPr>
        <w:t>产品迭代能力</w:t>
      </w:r>
      <w:bookmarkEnd w:id="69"/>
    </w:p>
    <w:p w14:paraId="096E3A58" w14:textId="58AABED6" w:rsidR="006415F2" w:rsidRDefault="00E04EF9" w:rsidP="006415F2">
      <w:pPr>
        <w:pStyle w:val="afffc"/>
        <w:ind w:firstLine="420"/>
      </w:pPr>
      <w:r w:rsidRPr="00066FB9">
        <w:rPr>
          <w:rFonts w:hint="eastAsia"/>
        </w:rPr>
        <w:t>产品应定期发布新版本，并在每一次版本更新时说明所迭代的功能或修补的漏洞情况。</w:t>
      </w:r>
      <w:r w:rsidR="005F62F2" w:rsidRPr="00066FB9">
        <w:rPr>
          <w:rFonts w:hint="eastAsia"/>
        </w:rPr>
        <w:t>应通过网站、代码托管平台等基础设施与用户</w:t>
      </w:r>
      <w:r w:rsidR="005F62F2">
        <w:rPr>
          <w:rFonts w:hint="eastAsia"/>
        </w:rPr>
        <w:t>建立活跃沟通渠道，维持产品活跃度。</w:t>
      </w:r>
    </w:p>
    <w:p w14:paraId="2967F255" w14:textId="4DE381A2" w:rsidR="005F62F2" w:rsidRDefault="005F62F2" w:rsidP="005F62F2">
      <w:pPr>
        <w:pStyle w:val="a6"/>
        <w:spacing w:before="157" w:after="157"/>
      </w:pPr>
      <w:bookmarkStart w:id="70" w:name="_Toc118384779"/>
      <w:r>
        <w:rPr>
          <w:rFonts w:hint="eastAsia"/>
        </w:rPr>
        <w:t>质量管理能力</w:t>
      </w:r>
      <w:bookmarkEnd w:id="70"/>
    </w:p>
    <w:p w14:paraId="1D45DB19" w14:textId="0C6CE463" w:rsidR="0013113B" w:rsidRPr="00BF62CC" w:rsidRDefault="0013113B" w:rsidP="0013113B">
      <w:pPr>
        <w:pStyle w:val="afffc"/>
        <w:ind w:firstLine="420"/>
      </w:pPr>
      <w:r>
        <w:rPr>
          <w:rFonts w:hint="eastAsia"/>
        </w:rPr>
        <w:t>产品</w:t>
      </w:r>
      <w:r w:rsidRPr="00BF62CC">
        <w:rPr>
          <w:rFonts w:hint="eastAsia"/>
        </w:rPr>
        <w:t>应具备软件质量检查机制，在代码编写、数据格式等方面遵循业内标准；每个版本发布前需进行测试且测试覆盖度满足业内规范，确认</w:t>
      </w:r>
      <w:r w:rsidR="00BF775E">
        <w:rPr>
          <w:rFonts w:hint="eastAsia"/>
        </w:rPr>
        <w:t>产品</w:t>
      </w:r>
      <w:r w:rsidRPr="00BF62CC">
        <w:rPr>
          <w:rFonts w:hint="eastAsia"/>
        </w:rPr>
        <w:t>符合规范方可发布。</w:t>
      </w:r>
    </w:p>
    <w:p w14:paraId="2BF114B2" w14:textId="17061FE3" w:rsidR="005F62F2" w:rsidRDefault="00BF775E" w:rsidP="00BF775E">
      <w:pPr>
        <w:pStyle w:val="a6"/>
        <w:spacing w:before="157" w:after="157"/>
      </w:pPr>
      <w:bookmarkStart w:id="71" w:name="_Toc118384780"/>
      <w:r>
        <w:rPr>
          <w:rFonts w:hint="eastAsia"/>
        </w:rPr>
        <w:t>需求管理能力</w:t>
      </w:r>
      <w:bookmarkEnd w:id="71"/>
    </w:p>
    <w:p w14:paraId="61021131" w14:textId="67A84864" w:rsidR="00BF775E" w:rsidRDefault="0011663C" w:rsidP="00BF775E">
      <w:pPr>
        <w:pStyle w:val="afffc"/>
        <w:ind w:firstLine="420"/>
      </w:pPr>
      <w:r>
        <w:rPr>
          <w:rFonts w:hint="eastAsia"/>
        </w:rPr>
        <w:t>产品内需求管理应具有端对端可追溯的能力，</w:t>
      </w:r>
      <w:r w:rsidRPr="002C25C6">
        <w:rPr>
          <w:rFonts w:hint="eastAsia"/>
        </w:rPr>
        <w:t>在分解分配、开发、测试验证过程的数据对象和关系</w:t>
      </w:r>
      <w:r>
        <w:rPr>
          <w:rFonts w:hint="eastAsia"/>
        </w:rPr>
        <w:t>都应</w:t>
      </w:r>
      <w:r w:rsidRPr="002C25C6">
        <w:rPr>
          <w:rFonts w:hint="eastAsia"/>
        </w:rPr>
        <w:t>被记录，可支撑相关过程记录</w:t>
      </w:r>
      <w:r>
        <w:rPr>
          <w:rFonts w:hint="eastAsia"/>
        </w:rPr>
        <w:t>与</w:t>
      </w:r>
      <w:r w:rsidRPr="002C25C6">
        <w:rPr>
          <w:rFonts w:hint="eastAsia"/>
        </w:rPr>
        <w:t>现场还原</w:t>
      </w:r>
      <w:r>
        <w:rPr>
          <w:rFonts w:hint="eastAsia"/>
        </w:rPr>
        <w:t>。</w:t>
      </w:r>
    </w:p>
    <w:p w14:paraId="3DEE02AA" w14:textId="6898D389" w:rsidR="0011663C" w:rsidRDefault="00F27D5E" w:rsidP="00F27D5E">
      <w:pPr>
        <w:pStyle w:val="a6"/>
        <w:spacing w:before="157" w:after="157"/>
      </w:pPr>
      <w:bookmarkStart w:id="72" w:name="_Toc118384781"/>
      <w:r>
        <w:rPr>
          <w:rFonts w:hint="eastAsia"/>
        </w:rPr>
        <w:t>分支管理能力（可选）</w:t>
      </w:r>
      <w:bookmarkEnd w:id="72"/>
    </w:p>
    <w:p w14:paraId="49F81B31" w14:textId="7937B85C" w:rsidR="00F45201" w:rsidRPr="00F45201" w:rsidRDefault="00F954C9" w:rsidP="00F45201">
      <w:pPr>
        <w:pStyle w:val="afffc"/>
        <w:ind w:firstLine="420"/>
      </w:pPr>
      <w:r>
        <w:rPr>
          <w:rFonts w:hint="eastAsia"/>
        </w:rPr>
        <w:t>产品如具有分支</w:t>
      </w:r>
      <w:r w:rsidR="00E24F87">
        <w:rPr>
          <w:rFonts w:hint="eastAsia"/>
        </w:rPr>
        <w:t>版本</w:t>
      </w:r>
      <w:r>
        <w:rPr>
          <w:rFonts w:hint="eastAsia"/>
        </w:rPr>
        <w:t>，</w:t>
      </w:r>
      <w:r w:rsidRPr="00F55FCE">
        <w:rPr>
          <w:rFonts w:hint="eastAsia"/>
        </w:rPr>
        <w:t>应对</w:t>
      </w:r>
      <w:r>
        <w:rPr>
          <w:rFonts w:hint="eastAsia"/>
        </w:rPr>
        <w:t>各</w:t>
      </w:r>
      <w:r w:rsidRPr="00F55FCE">
        <w:rPr>
          <w:rFonts w:hint="eastAsia"/>
        </w:rPr>
        <w:t>分支</w:t>
      </w:r>
      <w:r w:rsidR="00E24F87">
        <w:rPr>
          <w:rFonts w:hint="eastAsia"/>
        </w:rPr>
        <w:t>版本</w:t>
      </w:r>
      <w:r w:rsidRPr="00F55FCE">
        <w:rPr>
          <w:rFonts w:hint="eastAsia"/>
        </w:rPr>
        <w:t>进行管理，</w:t>
      </w:r>
      <w:r w:rsidR="00E24F87">
        <w:rPr>
          <w:rFonts w:hint="eastAsia"/>
        </w:rPr>
        <w:t>包括但不限于</w:t>
      </w:r>
    </w:p>
    <w:p w14:paraId="2AACDC01" w14:textId="38BD800F" w:rsidR="00F45201" w:rsidRPr="00F45201" w:rsidRDefault="00D864CC" w:rsidP="00A026E9">
      <w:pPr>
        <w:pStyle w:val="afffc"/>
        <w:numPr>
          <w:ilvl w:val="0"/>
          <w:numId w:val="26"/>
        </w:numPr>
        <w:ind w:firstLineChars="0"/>
        <w:rPr>
          <w:color w:val="000000"/>
        </w:rPr>
      </w:pPr>
      <w:r>
        <w:rPr>
          <w:rFonts w:hint="eastAsia"/>
          <w:color w:val="000000"/>
        </w:rPr>
        <w:t>产品</w:t>
      </w:r>
      <w:r w:rsidR="00F45201" w:rsidRPr="00F45201">
        <w:rPr>
          <w:rFonts w:hint="eastAsia"/>
          <w:color w:val="000000"/>
        </w:rPr>
        <w:t>开发</w:t>
      </w:r>
      <w:r>
        <w:rPr>
          <w:rFonts w:hint="eastAsia"/>
          <w:color w:val="000000"/>
        </w:rPr>
        <w:t>和使用可以</w:t>
      </w:r>
      <w:r w:rsidR="00F45201" w:rsidRPr="00F45201">
        <w:rPr>
          <w:rFonts w:hint="eastAsia"/>
          <w:color w:val="000000"/>
        </w:rPr>
        <w:t>根据</w:t>
      </w:r>
      <w:r>
        <w:rPr>
          <w:rFonts w:hint="eastAsia"/>
          <w:color w:val="000000"/>
        </w:rPr>
        <w:t>用户</w:t>
      </w:r>
      <w:r w:rsidR="00F45201" w:rsidRPr="00F45201">
        <w:rPr>
          <w:rFonts w:hint="eastAsia"/>
          <w:color w:val="000000"/>
        </w:rPr>
        <w:t>的</w:t>
      </w:r>
      <w:r>
        <w:rPr>
          <w:rFonts w:hint="eastAsia"/>
          <w:color w:val="000000"/>
        </w:rPr>
        <w:t>实际需求自由选择对应</w:t>
      </w:r>
      <w:r w:rsidR="00FC7CE6">
        <w:rPr>
          <w:rFonts w:hint="eastAsia"/>
          <w:color w:val="000000"/>
        </w:rPr>
        <w:t>分支</w:t>
      </w:r>
      <w:r>
        <w:rPr>
          <w:rFonts w:hint="eastAsia"/>
          <w:color w:val="000000"/>
        </w:rPr>
        <w:t>版本</w:t>
      </w:r>
      <w:r w:rsidR="00F45201" w:rsidRPr="00F45201">
        <w:rPr>
          <w:rFonts w:hint="eastAsia"/>
          <w:color w:val="000000"/>
        </w:rPr>
        <w:t>；</w:t>
      </w:r>
    </w:p>
    <w:p w14:paraId="4480EC81" w14:textId="2C314561" w:rsidR="00F45201" w:rsidRPr="00F45201" w:rsidRDefault="00721222" w:rsidP="00A026E9">
      <w:pPr>
        <w:pStyle w:val="afffc"/>
        <w:numPr>
          <w:ilvl w:val="0"/>
          <w:numId w:val="26"/>
        </w:numPr>
        <w:ind w:firstLineChars="0"/>
        <w:rPr>
          <w:color w:val="000000"/>
        </w:rPr>
      </w:pPr>
      <w:r>
        <w:rPr>
          <w:rFonts w:hint="eastAsia"/>
          <w:color w:val="000000"/>
        </w:rPr>
        <w:lastRenderedPageBreak/>
        <w:t>产品</w:t>
      </w:r>
      <w:r w:rsidR="00F45201" w:rsidRPr="00F45201">
        <w:rPr>
          <w:rFonts w:hint="eastAsia"/>
          <w:color w:val="000000"/>
        </w:rPr>
        <w:t>开发</w:t>
      </w:r>
      <w:r>
        <w:rPr>
          <w:rFonts w:hint="eastAsia"/>
          <w:color w:val="000000"/>
        </w:rPr>
        <w:t>可以采取</w:t>
      </w:r>
      <w:r w:rsidR="00F45201" w:rsidRPr="00F45201">
        <w:rPr>
          <w:rFonts w:hint="eastAsia"/>
          <w:color w:val="000000"/>
        </w:rPr>
        <w:t>不同于</w:t>
      </w:r>
      <w:r>
        <w:rPr>
          <w:rFonts w:hint="eastAsia"/>
          <w:color w:val="000000"/>
        </w:rPr>
        <w:t>主版本</w:t>
      </w:r>
      <w:r w:rsidR="00A23559">
        <w:rPr>
          <w:rFonts w:hint="eastAsia"/>
          <w:color w:val="000000"/>
        </w:rPr>
        <w:t>的流程</w:t>
      </w:r>
      <w:r w:rsidR="00F45201" w:rsidRPr="00F45201">
        <w:rPr>
          <w:rFonts w:hint="eastAsia"/>
          <w:color w:val="000000"/>
        </w:rPr>
        <w:t>；</w:t>
      </w:r>
    </w:p>
    <w:p w14:paraId="45560D44" w14:textId="316F2DED" w:rsidR="00F45201" w:rsidRPr="00F45201" w:rsidRDefault="00F45201" w:rsidP="00A026E9">
      <w:pPr>
        <w:pStyle w:val="afffc"/>
        <w:numPr>
          <w:ilvl w:val="0"/>
          <w:numId w:val="26"/>
        </w:numPr>
        <w:ind w:firstLineChars="0"/>
        <w:rPr>
          <w:color w:val="000000"/>
        </w:rPr>
      </w:pPr>
      <w:r w:rsidRPr="00F45201">
        <w:rPr>
          <w:rFonts w:hint="eastAsia"/>
          <w:color w:val="000000"/>
        </w:rPr>
        <w:t>分支</w:t>
      </w:r>
      <w:r w:rsidR="00BF297C">
        <w:rPr>
          <w:rFonts w:hint="eastAsia"/>
          <w:color w:val="000000"/>
        </w:rPr>
        <w:t>在满足规范的条件下可以</w:t>
      </w:r>
      <w:r w:rsidRPr="00F45201">
        <w:rPr>
          <w:rFonts w:hint="eastAsia"/>
          <w:color w:val="000000"/>
        </w:rPr>
        <w:t>合入</w:t>
      </w:r>
      <w:r w:rsidR="00BF297C">
        <w:rPr>
          <w:rFonts w:hint="eastAsia"/>
          <w:color w:val="000000"/>
        </w:rPr>
        <w:t>产品</w:t>
      </w:r>
      <w:r w:rsidRPr="00F45201">
        <w:rPr>
          <w:rFonts w:hint="eastAsia"/>
          <w:color w:val="000000"/>
        </w:rPr>
        <w:t>主干；</w:t>
      </w:r>
    </w:p>
    <w:p w14:paraId="2FF6F38A" w14:textId="148B3384" w:rsidR="00F27D5E" w:rsidRDefault="00F45201" w:rsidP="00A026E9">
      <w:pPr>
        <w:pStyle w:val="afffc"/>
        <w:numPr>
          <w:ilvl w:val="0"/>
          <w:numId w:val="26"/>
        </w:numPr>
        <w:ind w:firstLineChars="0"/>
        <w:rPr>
          <w:color w:val="000000"/>
        </w:rPr>
      </w:pPr>
      <w:r w:rsidRPr="00F45201">
        <w:rPr>
          <w:rFonts w:hint="eastAsia"/>
          <w:color w:val="000000"/>
        </w:rPr>
        <w:t>合入到主干分支之前都要进行充分的测试</w:t>
      </w:r>
      <w:r>
        <w:rPr>
          <w:rFonts w:hint="eastAsia"/>
          <w:color w:val="000000"/>
        </w:rPr>
        <w:t>。</w:t>
      </w:r>
    </w:p>
    <w:p w14:paraId="3B43FCA9" w14:textId="7D21657C" w:rsidR="00D552BE" w:rsidRDefault="00D552BE" w:rsidP="00D552BE">
      <w:pPr>
        <w:pStyle w:val="a5"/>
        <w:spacing w:before="315" w:after="315"/>
      </w:pPr>
      <w:bookmarkStart w:id="73" w:name="_Toc118384782"/>
      <w:r w:rsidRPr="00D552BE">
        <w:rPr>
          <w:rFonts w:hint="eastAsia"/>
        </w:rPr>
        <w:t>互操作性</w:t>
      </w:r>
      <w:bookmarkEnd w:id="73"/>
    </w:p>
    <w:p w14:paraId="053F4D99" w14:textId="16EEE081" w:rsidR="00D552BE" w:rsidRDefault="001C4C5A" w:rsidP="001C4C5A">
      <w:pPr>
        <w:pStyle w:val="a6"/>
        <w:spacing w:before="157" w:after="157"/>
      </w:pPr>
      <w:bookmarkStart w:id="74" w:name="_Toc118384783"/>
      <w:r>
        <w:rPr>
          <w:rFonts w:hint="eastAsia"/>
        </w:rPr>
        <w:t>产品兼容能力</w:t>
      </w:r>
      <w:bookmarkEnd w:id="74"/>
    </w:p>
    <w:p w14:paraId="7BA1366E" w14:textId="77777777" w:rsidR="00B70976" w:rsidRPr="00BF62CC" w:rsidRDefault="00B70976" w:rsidP="00B70976">
      <w:pPr>
        <w:pStyle w:val="a7"/>
        <w:spacing w:before="157" w:after="157"/>
      </w:pPr>
      <w:bookmarkStart w:id="75" w:name="_Toc21610474"/>
      <w:bookmarkStart w:id="76" w:name="_Toc34833559"/>
      <w:r w:rsidRPr="00BF62CC">
        <w:rPr>
          <w:rFonts w:hint="eastAsia"/>
        </w:rPr>
        <w:t>版本兼容</w:t>
      </w:r>
      <w:bookmarkEnd w:id="75"/>
      <w:bookmarkEnd w:id="76"/>
    </w:p>
    <w:p w14:paraId="72B214EA" w14:textId="0A9CD9B6" w:rsidR="00B70976" w:rsidRPr="00C6747B" w:rsidRDefault="00B70976" w:rsidP="00C6747B">
      <w:pPr>
        <w:pStyle w:val="afffc"/>
        <w:ind w:firstLine="420"/>
      </w:pPr>
      <w:r w:rsidRPr="00C6747B">
        <w:rPr>
          <w:rFonts w:hint="eastAsia"/>
        </w:rPr>
        <w:t>产品</w:t>
      </w:r>
      <w:r w:rsidR="00F93C8E">
        <w:rPr>
          <w:rFonts w:hint="eastAsia"/>
        </w:rPr>
        <w:t>版本号</w:t>
      </w:r>
      <w:r w:rsidRPr="00C6747B">
        <w:rPr>
          <w:rFonts w:hint="eastAsia"/>
        </w:rPr>
        <w:t>应遵循语义化版本号规范，同时保证</w:t>
      </w:r>
      <w:r w:rsidR="00F93C8E">
        <w:rPr>
          <w:rFonts w:hint="eastAsia"/>
        </w:rPr>
        <w:t>产品</w:t>
      </w:r>
      <w:r w:rsidRPr="00C6747B">
        <w:rPr>
          <w:rFonts w:hint="eastAsia"/>
        </w:rPr>
        <w:t>所发布新版本的</w:t>
      </w:r>
      <w:r w:rsidRPr="00BF62CC">
        <w:rPr>
          <w:rFonts w:hint="eastAsia"/>
        </w:rPr>
        <w:t>软件接口能够与以往发布的旧版本兼容。</w:t>
      </w:r>
    </w:p>
    <w:p w14:paraId="34D9580F" w14:textId="77777777" w:rsidR="00B70976" w:rsidRPr="00BF62CC" w:rsidRDefault="00B70976" w:rsidP="00B70976">
      <w:pPr>
        <w:pStyle w:val="a7"/>
        <w:spacing w:before="157" w:after="157"/>
      </w:pPr>
      <w:bookmarkStart w:id="77" w:name="_Toc21610475"/>
      <w:bookmarkStart w:id="78" w:name="_Toc34833560"/>
      <w:r w:rsidRPr="00BF62CC">
        <w:rPr>
          <w:rFonts w:hint="eastAsia"/>
        </w:rPr>
        <w:t>运行环境兼容</w:t>
      </w:r>
      <w:bookmarkEnd w:id="77"/>
      <w:bookmarkEnd w:id="78"/>
    </w:p>
    <w:p w14:paraId="6527706E" w14:textId="0F20A274" w:rsidR="001C4C5A" w:rsidRDefault="00F93C8E" w:rsidP="00F93C8E">
      <w:pPr>
        <w:pStyle w:val="afffc"/>
        <w:ind w:firstLine="420"/>
      </w:pPr>
      <w:r>
        <w:rPr>
          <w:rFonts w:hint="eastAsia"/>
        </w:rPr>
        <w:t>产品</w:t>
      </w:r>
      <w:r w:rsidR="00B70976" w:rsidRPr="00BF62CC">
        <w:rPr>
          <w:rFonts w:hint="eastAsia"/>
        </w:rPr>
        <w:t>应能够在不同的硬件架构、网络、操作系统中正常运行，兼容多种数据格式，并在不同数据库、浏览器等配合环境中运行应得到一致的运行结果。</w:t>
      </w:r>
    </w:p>
    <w:p w14:paraId="7204F801" w14:textId="5026E512" w:rsidR="009C6B6D" w:rsidRPr="005D42D3" w:rsidRDefault="009C6B6D" w:rsidP="009C6B6D">
      <w:pPr>
        <w:pStyle w:val="a6"/>
        <w:spacing w:before="157" w:after="157"/>
      </w:pPr>
      <w:bookmarkStart w:id="79" w:name="_Toc118384784"/>
      <w:r w:rsidRPr="005D42D3">
        <w:rPr>
          <w:rFonts w:hint="eastAsia"/>
        </w:rPr>
        <w:t>依赖管理能力</w:t>
      </w:r>
      <w:bookmarkEnd w:id="79"/>
    </w:p>
    <w:p w14:paraId="7F2EC129" w14:textId="37C55F21" w:rsidR="009C6B6D" w:rsidRPr="009C6B6D" w:rsidRDefault="000C234F" w:rsidP="009C6B6D">
      <w:pPr>
        <w:pStyle w:val="afffc"/>
        <w:ind w:firstLine="420"/>
      </w:pPr>
      <w:r w:rsidRPr="00675A18">
        <w:rPr>
          <w:rFonts w:hint="eastAsia"/>
        </w:rPr>
        <w:t>产品</w:t>
      </w:r>
      <w:r w:rsidR="00CB26E3" w:rsidRPr="00675A18">
        <w:rPr>
          <w:rFonts w:hint="eastAsia"/>
        </w:rPr>
        <w:t>在</w:t>
      </w:r>
      <w:r w:rsidRPr="00675A18">
        <w:rPr>
          <w:rFonts w:hint="eastAsia"/>
        </w:rPr>
        <w:t>设计</w:t>
      </w:r>
      <w:r w:rsidR="00CB26E3" w:rsidRPr="00675A18">
        <w:rPr>
          <w:rFonts w:hint="eastAsia"/>
        </w:rPr>
        <w:t>之初</w:t>
      </w:r>
      <w:r w:rsidRPr="00675A18">
        <w:rPr>
          <w:rFonts w:hint="eastAsia"/>
        </w:rPr>
        <w:t>应</w:t>
      </w:r>
      <w:r w:rsidR="00CB26E3" w:rsidRPr="00675A18">
        <w:rPr>
          <w:rFonts w:hint="eastAsia"/>
        </w:rPr>
        <w:t>考虑灵活部署，模块化和互操作性。</w:t>
      </w:r>
    </w:p>
    <w:p w14:paraId="18BC0FDC" w14:textId="4499F7AF" w:rsidR="00420C61" w:rsidRDefault="004F31E7" w:rsidP="00F93C8E">
      <w:pPr>
        <w:pStyle w:val="a6"/>
        <w:spacing w:before="157" w:after="157"/>
      </w:pPr>
      <w:bookmarkStart w:id="80" w:name="_Toc118384785"/>
      <w:r>
        <w:rPr>
          <w:rFonts w:hint="eastAsia"/>
        </w:rPr>
        <w:t>附属文档完备</w:t>
      </w:r>
      <w:r w:rsidR="00420C61">
        <w:rPr>
          <w:rFonts w:hint="eastAsia"/>
        </w:rPr>
        <w:t>能力</w:t>
      </w:r>
      <w:bookmarkEnd w:id="80"/>
    </w:p>
    <w:p w14:paraId="2BA6732E" w14:textId="151AEDAF" w:rsidR="00A0583F" w:rsidRDefault="00A0583F" w:rsidP="00524CC8">
      <w:pPr>
        <w:pStyle w:val="a7"/>
        <w:spacing w:before="157" w:after="157"/>
      </w:pPr>
      <w:bookmarkStart w:id="81" w:name="_Toc89379118"/>
      <w:r>
        <w:rPr>
          <w:rFonts w:hint="eastAsia"/>
        </w:rPr>
        <w:t>产品说明文档</w:t>
      </w:r>
    </w:p>
    <w:p w14:paraId="2B9D749E" w14:textId="77777777" w:rsidR="00A0583F" w:rsidRPr="00066FB9" w:rsidRDefault="00A0583F" w:rsidP="00FE6429">
      <w:pPr>
        <w:pStyle w:val="afffc"/>
        <w:ind w:firstLine="420"/>
      </w:pPr>
      <w:r w:rsidRPr="00BF62CC">
        <w:rPr>
          <w:rFonts w:hint="eastAsia"/>
        </w:rPr>
        <w:t>应具备完</w:t>
      </w:r>
      <w:r w:rsidRPr="00066FB9">
        <w:rPr>
          <w:rFonts w:hint="eastAsia"/>
        </w:rPr>
        <w:t>备的产品说明文档，包含产品设计说明、A</w:t>
      </w:r>
      <w:r w:rsidRPr="00066FB9">
        <w:t>PI</w:t>
      </w:r>
      <w:r w:rsidRPr="00066FB9">
        <w:rPr>
          <w:rFonts w:hint="eastAsia"/>
        </w:rPr>
        <w:t>接口信息、安装部署指南等信息。</w:t>
      </w:r>
    </w:p>
    <w:p w14:paraId="6CB34D31" w14:textId="528FA11F" w:rsidR="00524CC8" w:rsidRPr="00066FB9" w:rsidRDefault="00A0583F" w:rsidP="00524CC8">
      <w:pPr>
        <w:pStyle w:val="a7"/>
        <w:spacing w:before="157" w:after="157"/>
      </w:pPr>
      <w:r w:rsidRPr="00066FB9">
        <w:rPr>
          <w:rFonts w:hint="eastAsia"/>
        </w:rPr>
        <w:t>产品使用文档</w:t>
      </w:r>
      <w:bookmarkEnd w:id="81"/>
    </w:p>
    <w:p w14:paraId="35A548C3" w14:textId="4871B7E3" w:rsidR="00524CC8" w:rsidRPr="00066FB9" w:rsidRDefault="00F93C8E" w:rsidP="00524CC8">
      <w:pPr>
        <w:pStyle w:val="afffc"/>
        <w:ind w:firstLine="420"/>
      </w:pPr>
      <w:r w:rsidRPr="00066FB9">
        <w:rPr>
          <w:rFonts w:hint="eastAsia"/>
        </w:rPr>
        <w:t>产品</w:t>
      </w:r>
      <w:r w:rsidR="00524CC8" w:rsidRPr="00066FB9">
        <w:rPr>
          <w:rFonts w:hint="eastAsia"/>
        </w:rPr>
        <w:t>应具有高可用性的最终用户文档来提高产品的可靠性与易操作性。</w:t>
      </w:r>
    </w:p>
    <w:p w14:paraId="20E53357" w14:textId="4A380BBB" w:rsidR="00524CC8" w:rsidRPr="00066FB9" w:rsidRDefault="00406B59" w:rsidP="00524CC8">
      <w:pPr>
        <w:pStyle w:val="a7"/>
        <w:spacing w:before="157" w:after="157"/>
      </w:pPr>
      <w:bookmarkStart w:id="82" w:name="_Toc89379119"/>
      <w:r w:rsidRPr="00066FB9">
        <w:rPr>
          <w:rFonts w:hint="eastAsia"/>
        </w:rPr>
        <w:t>产品开发</w:t>
      </w:r>
      <w:bookmarkEnd w:id="82"/>
      <w:r w:rsidR="00706676" w:rsidRPr="00066FB9">
        <w:rPr>
          <w:rFonts w:hint="eastAsia"/>
        </w:rPr>
        <w:t>文档</w:t>
      </w:r>
    </w:p>
    <w:p w14:paraId="13EF438F" w14:textId="56AE7386" w:rsidR="00524CC8" w:rsidRPr="00066FB9" w:rsidRDefault="00F93C8E" w:rsidP="00524CC8">
      <w:pPr>
        <w:pStyle w:val="afffc"/>
        <w:ind w:firstLine="420"/>
      </w:pPr>
      <w:r w:rsidRPr="00066FB9">
        <w:rPr>
          <w:rFonts w:hint="eastAsia"/>
        </w:rPr>
        <w:t>产品</w:t>
      </w:r>
      <w:r w:rsidR="00524CC8" w:rsidRPr="00066FB9">
        <w:rPr>
          <w:rFonts w:hint="eastAsia"/>
        </w:rPr>
        <w:t>应具有高可用的</w:t>
      </w:r>
      <w:r w:rsidR="00406B59" w:rsidRPr="00066FB9">
        <w:rPr>
          <w:rFonts w:hint="eastAsia"/>
        </w:rPr>
        <w:t>开发文档</w:t>
      </w:r>
      <w:r w:rsidR="00524CC8" w:rsidRPr="00066FB9">
        <w:rPr>
          <w:rFonts w:hint="eastAsia"/>
        </w:rPr>
        <w:t>来帮助</w:t>
      </w:r>
      <w:r w:rsidR="00406B59" w:rsidRPr="00066FB9">
        <w:rPr>
          <w:rFonts w:hint="eastAsia"/>
        </w:rPr>
        <w:t>用户</w:t>
      </w:r>
      <w:r w:rsidRPr="00066FB9">
        <w:rPr>
          <w:rFonts w:hint="eastAsia"/>
        </w:rPr>
        <w:t>进行二次开发</w:t>
      </w:r>
      <w:r w:rsidR="00524CC8" w:rsidRPr="00066FB9">
        <w:rPr>
          <w:rFonts w:hint="eastAsia"/>
        </w:rPr>
        <w:t>，内容包括</w:t>
      </w:r>
      <w:r w:rsidR="00406B59" w:rsidRPr="00066FB9">
        <w:rPr>
          <w:rFonts w:hint="eastAsia"/>
        </w:rPr>
        <w:t>但不限于</w:t>
      </w:r>
      <w:r w:rsidR="00524CC8" w:rsidRPr="00066FB9">
        <w:rPr>
          <w:rFonts w:hint="eastAsia"/>
        </w:rPr>
        <w:t>：</w:t>
      </w:r>
    </w:p>
    <w:p w14:paraId="792752D7" w14:textId="77777777" w:rsidR="00524CC8" w:rsidRPr="00066FB9" w:rsidRDefault="00524CC8" w:rsidP="00A026E9">
      <w:pPr>
        <w:pStyle w:val="afffc"/>
        <w:numPr>
          <w:ilvl w:val="0"/>
          <w:numId w:val="22"/>
        </w:numPr>
        <w:ind w:firstLineChars="0"/>
      </w:pPr>
      <w:r w:rsidRPr="00066FB9">
        <w:rPr>
          <w:rFonts w:hint="eastAsia"/>
          <w:color w:val="000000"/>
        </w:rPr>
        <w:t>如何获取源代码；</w:t>
      </w:r>
    </w:p>
    <w:p w14:paraId="51D370AE" w14:textId="77777777" w:rsidR="00524CC8" w:rsidRPr="00066FB9" w:rsidRDefault="00524CC8" w:rsidP="00A026E9">
      <w:pPr>
        <w:pStyle w:val="afffc"/>
        <w:numPr>
          <w:ilvl w:val="0"/>
          <w:numId w:val="22"/>
        </w:numPr>
        <w:ind w:firstLineChars="0"/>
      </w:pPr>
      <w:r w:rsidRPr="00066FB9">
        <w:rPr>
          <w:rFonts w:hint="eastAsia"/>
        </w:rPr>
        <w:t>代码组织和目录结构；</w:t>
      </w:r>
    </w:p>
    <w:p w14:paraId="4AE28677" w14:textId="77777777" w:rsidR="00524CC8" w:rsidRPr="00066FB9" w:rsidRDefault="00524CC8" w:rsidP="00A026E9">
      <w:pPr>
        <w:pStyle w:val="afffc"/>
        <w:numPr>
          <w:ilvl w:val="0"/>
          <w:numId w:val="22"/>
        </w:numPr>
        <w:ind w:firstLineChars="0"/>
      </w:pPr>
      <w:r w:rsidRPr="00066FB9">
        <w:rPr>
          <w:rFonts w:hint="eastAsia"/>
        </w:rPr>
        <w:t>如何设置构建系统；</w:t>
      </w:r>
    </w:p>
    <w:p w14:paraId="1A568AFE" w14:textId="193A2635" w:rsidR="00524CC8" w:rsidRPr="00066FB9" w:rsidRDefault="00524CC8" w:rsidP="00A026E9">
      <w:pPr>
        <w:pStyle w:val="afffc"/>
        <w:numPr>
          <w:ilvl w:val="0"/>
          <w:numId w:val="22"/>
        </w:numPr>
        <w:ind w:firstLineChars="0"/>
      </w:pPr>
      <w:r w:rsidRPr="00066FB9">
        <w:rPr>
          <w:rFonts w:hint="eastAsia"/>
        </w:rPr>
        <w:t>如何进行构建和单元测试</w:t>
      </w:r>
      <w:r w:rsidR="00406B59" w:rsidRPr="00066FB9">
        <w:rPr>
          <w:rFonts w:hint="eastAsia"/>
        </w:rPr>
        <w:t>。</w:t>
      </w:r>
    </w:p>
    <w:p w14:paraId="42D97D38" w14:textId="5281B385" w:rsidR="00524CC8" w:rsidRPr="00066FB9" w:rsidRDefault="00605880" w:rsidP="00524CC8">
      <w:pPr>
        <w:pStyle w:val="a7"/>
        <w:spacing w:before="157" w:after="157"/>
      </w:pPr>
      <w:bookmarkStart w:id="83" w:name="_Toc89379120"/>
      <w:r w:rsidRPr="00066FB9">
        <w:rPr>
          <w:rFonts w:hint="eastAsia"/>
        </w:rPr>
        <w:t>产品变更</w:t>
      </w:r>
      <w:bookmarkEnd w:id="83"/>
      <w:r w:rsidR="00706676" w:rsidRPr="00066FB9">
        <w:rPr>
          <w:rFonts w:hint="eastAsia"/>
        </w:rPr>
        <w:t>文档</w:t>
      </w:r>
    </w:p>
    <w:p w14:paraId="30B33613" w14:textId="7A973952" w:rsidR="00420C61" w:rsidRDefault="00F93C8E" w:rsidP="00524CC8">
      <w:pPr>
        <w:pStyle w:val="afffc"/>
        <w:ind w:firstLine="420"/>
      </w:pPr>
      <w:r>
        <w:rPr>
          <w:rFonts w:hint="eastAsia"/>
        </w:rPr>
        <w:t>产品</w:t>
      </w:r>
      <w:r w:rsidR="00524CC8">
        <w:rPr>
          <w:rFonts w:hint="eastAsia"/>
        </w:rPr>
        <w:t>应具有详尽的变更</w:t>
      </w:r>
      <w:r w:rsidR="00706676">
        <w:rPr>
          <w:rFonts w:hint="eastAsia"/>
        </w:rPr>
        <w:t>文档</w:t>
      </w:r>
      <w:r w:rsidR="00524CC8">
        <w:rPr>
          <w:rFonts w:hint="eastAsia"/>
        </w:rPr>
        <w:t>来帮助用户</w:t>
      </w:r>
      <w:r w:rsidR="00706676">
        <w:rPr>
          <w:rFonts w:hint="eastAsia"/>
        </w:rPr>
        <w:t>了解迭代</w:t>
      </w:r>
      <w:r w:rsidR="00524CC8">
        <w:rPr>
          <w:rFonts w:hint="eastAsia"/>
        </w:rPr>
        <w:t>版本差异。</w:t>
      </w:r>
      <w:r w:rsidR="00806C10">
        <w:rPr>
          <w:rFonts w:hint="eastAsia"/>
        </w:rPr>
        <w:t xml:space="preserve"> </w:t>
      </w:r>
    </w:p>
    <w:p w14:paraId="395FA592" w14:textId="20D1DE19" w:rsidR="00F93C8E" w:rsidRDefault="00F93C8E" w:rsidP="00F93C8E">
      <w:pPr>
        <w:pStyle w:val="a5"/>
        <w:spacing w:before="315" w:after="315"/>
      </w:pPr>
      <w:bookmarkStart w:id="84" w:name="_Toc118384786"/>
      <w:r>
        <w:rPr>
          <w:rFonts w:hint="eastAsia"/>
        </w:rPr>
        <w:t>安全性</w:t>
      </w:r>
      <w:bookmarkEnd w:id="84"/>
    </w:p>
    <w:p w14:paraId="2E423927" w14:textId="2FF9DC3C" w:rsidR="00F93C8E" w:rsidRDefault="00F93C8E" w:rsidP="00F93C8E">
      <w:pPr>
        <w:pStyle w:val="a6"/>
        <w:spacing w:before="157" w:after="157"/>
      </w:pPr>
      <w:bookmarkStart w:id="85" w:name="_Toc118384787"/>
      <w:r>
        <w:rPr>
          <w:rFonts w:hint="eastAsia"/>
        </w:rPr>
        <w:t>安全保障能力</w:t>
      </w:r>
      <w:bookmarkEnd w:id="85"/>
    </w:p>
    <w:p w14:paraId="1F82BE65" w14:textId="05584FDC" w:rsidR="00F93C8E" w:rsidRDefault="00F07C89" w:rsidP="00F93C8E">
      <w:pPr>
        <w:pStyle w:val="afffc"/>
        <w:ind w:firstLine="420"/>
        <w:rPr>
          <w:noProof/>
          <w:szCs w:val="20"/>
        </w:rPr>
      </w:pPr>
      <w:r>
        <w:rPr>
          <w:rFonts w:hint="eastAsia"/>
          <w:noProof/>
          <w:szCs w:val="20"/>
        </w:rPr>
        <w:t>产品应组建专门</w:t>
      </w:r>
      <w:r w:rsidRPr="00BF62CC">
        <w:rPr>
          <w:rFonts w:hint="eastAsia"/>
          <w:noProof/>
          <w:szCs w:val="20"/>
        </w:rPr>
        <w:t>安全团队或安全人员，定期跟踪</w:t>
      </w:r>
      <w:r>
        <w:rPr>
          <w:rFonts w:hint="eastAsia"/>
          <w:noProof/>
          <w:szCs w:val="20"/>
        </w:rPr>
        <w:t>用户</w:t>
      </w:r>
      <w:r w:rsidRPr="00BF62CC">
        <w:rPr>
          <w:rFonts w:hint="eastAsia"/>
          <w:noProof/>
          <w:szCs w:val="20"/>
        </w:rPr>
        <w:t>反馈情况并及时修复安全漏洞等问题</w:t>
      </w:r>
      <w:r>
        <w:rPr>
          <w:rFonts w:hint="eastAsia"/>
          <w:noProof/>
          <w:szCs w:val="20"/>
        </w:rPr>
        <w:t>。</w:t>
      </w:r>
    </w:p>
    <w:p w14:paraId="27FC4E4A" w14:textId="2753AA36" w:rsidR="0004553E" w:rsidRDefault="0004553E" w:rsidP="0004553E">
      <w:pPr>
        <w:pStyle w:val="a6"/>
        <w:spacing w:before="157" w:after="157"/>
      </w:pPr>
      <w:bookmarkStart w:id="86" w:name="_Toc118384788"/>
      <w:r w:rsidRPr="0004553E">
        <w:rPr>
          <w:rFonts w:hint="eastAsia"/>
        </w:rPr>
        <w:t>漏洞</w:t>
      </w:r>
      <w:r w:rsidR="000400EC">
        <w:rPr>
          <w:rFonts w:hint="eastAsia"/>
        </w:rPr>
        <w:t>修复</w:t>
      </w:r>
      <w:r w:rsidRPr="0004553E">
        <w:rPr>
          <w:rFonts w:hint="eastAsia"/>
        </w:rPr>
        <w:t>能力</w:t>
      </w:r>
      <w:bookmarkEnd w:id="86"/>
    </w:p>
    <w:p w14:paraId="2E3EA8C2" w14:textId="77777777" w:rsidR="004742D8" w:rsidRPr="00BF62CC" w:rsidRDefault="004742D8" w:rsidP="004742D8">
      <w:pPr>
        <w:pStyle w:val="a7"/>
        <w:spacing w:before="157" w:after="157"/>
      </w:pPr>
      <w:bookmarkStart w:id="87" w:name="_Toc21610456"/>
      <w:bookmarkStart w:id="88" w:name="_Toc34833542"/>
      <w:r w:rsidRPr="00BF62CC">
        <w:rPr>
          <w:rFonts w:hint="eastAsia"/>
        </w:rPr>
        <w:lastRenderedPageBreak/>
        <w:t>安全漏洞修复</w:t>
      </w:r>
      <w:bookmarkEnd w:id="87"/>
      <w:bookmarkEnd w:id="88"/>
    </w:p>
    <w:p w14:paraId="22431982" w14:textId="6E69CD06" w:rsidR="004742D8" w:rsidRPr="00DE2E6B" w:rsidRDefault="00B53546" w:rsidP="000400EC">
      <w:pPr>
        <w:ind w:firstLineChars="200" w:firstLine="420"/>
        <w:rPr>
          <w:rFonts w:cstheme="minorBidi"/>
          <w:color w:val="000000"/>
          <w:sz w:val="21"/>
          <w:szCs w:val="22"/>
        </w:rPr>
      </w:pPr>
      <w:r w:rsidRPr="00DE2E6B">
        <w:rPr>
          <w:rFonts w:cstheme="minorBidi" w:hint="eastAsia"/>
          <w:color w:val="000000"/>
          <w:sz w:val="21"/>
          <w:szCs w:val="22"/>
        </w:rPr>
        <w:t>产品</w:t>
      </w:r>
      <w:r w:rsidR="004742D8" w:rsidRPr="00DE2E6B">
        <w:rPr>
          <w:rFonts w:cstheme="minorBidi" w:hint="eastAsia"/>
          <w:color w:val="000000"/>
          <w:sz w:val="21"/>
          <w:szCs w:val="22"/>
        </w:rPr>
        <w:t>根据实际情况有针对性的发布安全补丁或更新版本，并在新版本发布时说明漏洞或缺陷的修复情况。建立成熟的漏洞管理机制，控制漏洞影响范围，积极修复漏洞，对漏洞风险进行评估。</w:t>
      </w:r>
      <w:r w:rsidRPr="00DE2E6B">
        <w:rPr>
          <w:rFonts w:cstheme="minorBidi" w:hint="eastAsia"/>
          <w:color w:val="000000"/>
          <w:sz w:val="21"/>
          <w:szCs w:val="22"/>
        </w:rPr>
        <w:t>同时</w:t>
      </w:r>
      <w:r w:rsidR="004742D8" w:rsidRPr="00DE2E6B">
        <w:rPr>
          <w:rFonts w:cstheme="minorBidi" w:hint="eastAsia"/>
          <w:color w:val="000000"/>
          <w:sz w:val="21"/>
          <w:szCs w:val="22"/>
        </w:rPr>
        <w:t>具备完善的漏洞修复方案，修复方案应包含：</w:t>
      </w:r>
    </w:p>
    <w:p w14:paraId="033653E4" w14:textId="7E445180" w:rsidR="004742D8" w:rsidRPr="008F0EAD" w:rsidRDefault="00B53546" w:rsidP="00A026E9">
      <w:pPr>
        <w:pStyle w:val="afffc"/>
        <w:numPr>
          <w:ilvl w:val="0"/>
          <w:numId w:val="27"/>
        </w:numPr>
        <w:ind w:firstLineChars="0"/>
        <w:rPr>
          <w:color w:val="000000"/>
          <w:szCs w:val="21"/>
        </w:rPr>
      </w:pPr>
      <w:r>
        <w:rPr>
          <w:rFonts w:hint="eastAsia"/>
          <w:color w:val="000000"/>
          <w:szCs w:val="21"/>
        </w:rPr>
        <w:t>产品</w:t>
      </w:r>
      <w:r w:rsidR="004742D8" w:rsidRPr="008F0EAD">
        <w:rPr>
          <w:rFonts w:hint="eastAsia"/>
          <w:color w:val="000000"/>
          <w:szCs w:val="21"/>
        </w:rPr>
        <w:t>具备版本生命周期内通过补丁修补漏洞的能力；</w:t>
      </w:r>
    </w:p>
    <w:p w14:paraId="563D0621" w14:textId="77777777" w:rsidR="004742D8" w:rsidRPr="008F0EAD" w:rsidRDefault="004742D8" w:rsidP="00A026E9">
      <w:pPr>
        <w:pStyle w:val="afffc"/>
        <w:numPr>
          <w:ilvl w:val="0"/>
          <w:numId w:val="27"/>
        </w:numPr>
        <w:ind w:firstLineChars="0"/>
        <w:rPr>
          <w:color w:val="000000"/>
          <w:szCs w:val="21"/>
        </w:rPr>
      </w:pPr>
      <w:r w:rsidRPr="008F0EAD">
        <w:rPr>
          <w:rFonts w:hint="eastAsia"/>
          <w:color w:val="000000"/>
          <w:szCs w:val="21"/>
        </w:rPr>
        <w:t>确保修复方案正确修复漏洞；</w:t>
      </w:r>
    </w:p>
    <w:p w14:paraId="7E20F196" w14:textId="43B5DDA4" w:rsidR="004742D8" w:rsidRPr="008F0EAD" w:rsidRDefault="004742D8" w:rsidP="00A026E9">
      <w:pPr>
        <w:pStyle w:val="afffc"/>
        <w:numPr>
          <w:ilvl w:val="0"/>
          <w:numId w:val="27"/>
        </w:numPr>
        <w:ind w:firstLineChars="0"/>
        <w:rPr>
          <w:color w:val="000000"/>
          <w:szCs w:val="21"/>
        </w:rPr>
      </w:pPr>
      <w:r w:rsidRPr="008F0EAD">
        <w:rPr>
          <w:rFonts w:hint="eastAsia"/>
          <w:color w:val="000000"/>
          <w:szCs w:val="21"/>
        </w:rPr>
        <w:t>制定</w:t>
      </w:r>
      <w:r w:rsidR="00B53546">
        <w:rPr>
          <w:rFonts w:hint="eastAsia"/>
          <w:color w:val="000000"/>
          <w:szCs w:val="21"/>
        </w:rPr>
        <w:t>产品</w:t>
      </w:r>
      <w:r w:rsidRPr="008F0EAD">
        <w:rPr>
          <w:rFonts w:hint="eastAsia"/>
          <w:color w:val="000000"/>
          <w:szCs w:val="21"/>
        </w:rPr>
        <w:t>漏洞修复期限，确保漏洞修复进度符合版本发布周期；</w:t>
      </w:r>
    </w:p>
    <w:p w14:paraId="50E0F0EA" w14:textId="21E9C508" w:rsidR="004742D8" w:rsidRPr="008F0EAD" w:rsidRDefault="00B53546" w:rsidP="00A026E9">
      <w:pPr>
        <w:pStyle w:val="afffc"/>
        <w:numPr>
          <w:ilvl w:val="0"/>
          <w:numId w:val="27"/>
        </w:numPr>
        <w:ind w:firstLineChars="0"/>
        <w:rPr>
          <w:color w:val="000000"/>
          <w:szCs w:val="21"/>
        </w:rPr>
      </w:pPr>
      <w:r>
        <w:rPr>
          <w:rFonts w:hint="eastAsia"/>
          <w:color w:val="000000"/>
          <w:szCs w:val="21"/>
        </w:rPr>
        <w:t>产品具备相应</w:t>
      </w:r>
      <w:r w:rsidR="004742D8" w:rsidRPr="008F0EAD">
        <w:rPr>
          <w:rFonts w:hint="eastAsia"/>
          <w:color w:val="000000"/>
          <w:szCs w:val="21"/>
        </w:rPr>
        <w:t>策略，决策哪些漏洞可以通过版本升级方式修复，通常是影响性较低的漏洞</w:t>
      </w:r>
      <w:r w:rsidR="007C4E6B">
        <w:rPr>
          <w:rFonts w:hint="eastAsia"/>
          <w:color w:val="000000"/>
          <w:szCs w:val="21"/>
        </w:rPr>
        <w:t>。</w:t>
      </w:r>
    </w:p>
    <w:p w14:paraId="608730B9" w14:textId="77777777" w:rsidR="004742D8" w:rsidRPr="003524AF" w:rsidRDefault="004742D8" w:rsidP="004742D8">
      <w:pPr>
        <w:pStyle w:val="a7"/>
        <w:spacing w:before="157" w:after="157"/>
      </w:pPr>
      <w:r>
        <w:rPr>
          <w:rFonts w:hint="eastAsia"/>
        </w:rPr>
        <w:t>安全</w:t>
      </w:r>
      <w:r w:rsidRPr="003524AF">
        <w:rPr>
          <w:rFonts w:hint="eastAsia"/>
        </w:rPr>
        <w:t>漏洞感知</w:t>
      </w:r>
    </w:p>
    <w:p w14:paraId="6BF29E53" w14:textId="042115F3" w:rsidR="004742D8" w:rsidRDefault="00B53546" w:rsidP="003B7321">
      <w:pPr>
        <w:pStyle w:val="afffc"/>
        <w:ind w:firstLine="420"/>
        <w:rPr>
          <w:color w:val="000000"/>
        </w:rPr>
      </w:pPr>
      <w:r>
        <w:rPr>
          <w:rFonts w:hint="eastAsia"/>
          <w:color w:val="000000"/>
        </w:rPr>
        <w:t>产品</w:t>
      </w:r>
      <w:r w:rsidR="003B7321">
        <w:rPr>
          <w:rFonts w:hint="eastAsia"/>
          <w:color w:val="000000"/>
        </w:rPr>
        <w:t>应具备</w:t>
      </w:r>
      <w:r w:rsidR="004742D8">
        <w:rPr>
          <w:rFonts w:hint="eastAsia"/>
          <w:color w:val="000000"/>
        </w:rPr>
        <w:t>漏洞感知</w:t>
      </w:r>
      <w:r w:rsidR="003B7321">
        <w:rPr>
          <w:rFonts w:hint="eastAsia"/>
          <w:color w:val="000000"/>
        </w:rPr>
        <w:t>能力，</w:t>
      </w:r>
      <w:r w:rsidR="004742D8">
        <w:rPr>
          <w:rFonts w:hint="eastAsia"/>
          <w:color w:val="000000"/>
        </w:rPr>
        <w:t>确保</w:t>
      </w:r>
      <w:r>
        <w:rPr>
          <w:rFonts w:hint="eastAsia"/>
          <w:color w:val="000000"/>
        </w:rPr>
        <w:t>产品</w:t>
      </w:r>
      <w:r w:rsidR="00FF5548">
        <w:rPr>
          <w:rFonts w:hint="eastAsia"/>
          <w:color w:val="000000"/>
        </w:rPr>
        <w:t>具备合适的漏洞上报途径，且</w:t>
      </w:r>
      <w:r w:rsidR="004742D8">
        <w:rPr>
          <w:rFonts w:hint="eastAsia"/>
          <w:color w:val="000000"/>
        </w:rPr>
        <w:t>所有漏洞披露渠道都得到监控，且漏洞获取及时，无遗漏</w:t>
      </w:r>
      <w:r w:rsidR="00FF5548">
        <w:rPr>
          <w:rFonts w:hint="eastAsia"/>
          <w:color w:val="000000"/>
        </w:rPr>
        <w:t>。</w:t>
      </w:r>
    </w:p>
    <w:p w14:paraId="5F497C94" w14:textId="2479434F" w:rsidR="004742D8" w:rsidRPr="003524AF" w:rsidRDefault="004742D8" w:rsidP="004742D8">
      <w:pPr>
        <w:pStyle w:val="a7"/>
        <w:spacing w:before="157" w:after="157"/>
      </w:pPr>
      <w:r w:rsidRPr="003524AF">
        <w:rPr>
          <w:rFonts w:hint="eastAsia"/>
        </w:rPr>
        <w:t>安全漏洞可追溯</w:t>
      </w:r>
      <w:r w:rsidR="00C140A1">
        <w:rPr>
          <w:rFonts w:hint="eastAsia"/>
        </w:rPr>
        <w:t>（</w:t>
      </w:r>
      <w:r w:rsidR="0043515B">
        <w:rPr>
          <w:rFonts w:hint="eastAsia"/>
        </w:rPr>
        <w:t>可选</w:t>
      </w:r>
      <w:r w:rsidR="00C140A1">
        <w:rPr>
          <w:rFonts w:hint="eastAsia"/>
        </w:rPr>
        <w:t>）</w:t>
      </w:r>
    </w:p>
    <w:p w14:paraId="213D24B1" w14:textId="1BC798BF" w:rsidR="004742D8" w:rsidRDefault="0043515B" w:rsidP="004742D8">
      <w:pPr>
        <w:pStyle w:val="afffc"/>
        <w:ind w:firstLine="420"/>
        <w:rPr>
          <w:color w:val="000000"/>
        </w:rPr>
      </w:pPr>
      <w:r>
        <w:rPr>
          <w:rFonts w:hint="eastAsia"/>
          <w:color w:val="000000"/>
        </w:rPr>
        <w:t>产品应具备漏洞影响版本追溯能力。同时</w:t>
      </w:r>
      <w:r w:rsidR="00C140A1">
        <w:rPr>
          <w:rFonts w:hint="eastAsia"/>
          <w:color w:val="000000"/>
        </w:rPr>
        <w:t>产品</w:t>
      </w:r>
      <w:r>
        <w:rPr>
          <w:rFonts w:hint="eastAsia"/>
          <w:color w:val="000000"/>
        </w:rPr>
        <w:t>若存在上游依赖，应具备</w:t>
      </w:r>
      <w:r w:rsidR="004742D8">
        <w:rPr>
          <w:rFonts w:hint="eastAsia"/>
          <w:color w:val="000000"/>
        </w:rPr>
        <w:t>漏洞可追溯</w:t>
      </w:r>
      <w:r>
        <w:rPr>
          <w:rFonts w:hint="eastAsia"/>
          <w:color w:val="000000"/>
        </w:rPr>
        <w:t>能力，对依赖组件的名称、对应版本版本等信息具备可追溯能力。</w:t>
      </w:r>
    </w:p>
    <w:p w14:paraId="002AFDB8" w14:textId="57067F74" w:rsidR="0004553E" w:rsidRPr="009D7620" w:rsidRDefault="0000438F" w:rsidP="0000438F">
      <w:pPr>
        <w:pStyle w:val="a6"/>
        <w:spacing w:before="157" w:after="157"/>
      </w:pPr>
      <w:bookmarkStart w:id="89" w:name="_Toc118384789"/>
      <w:r w:rsidRPr="009D7620">
        <w:rPr>
          <w:rFonts w:hint="eastAsia"/>
        </w:rPr>
        <w:t>无害处置能力</w:t>
      </w:r>
      <w:bookmarkEnd w:id="89"/>
    </w:p>
    <w:p w14:paraId="30ACE8C6" w14:textId="51E22895" w:rsidR="00326081" w:rsidRPr="00326081" w:rsidRDefault="00326081" w:rsidP="00326081">
      <w:pPr>
        <w:pStyle w:val="a7"/>
        <w:spacing w:before="157" w:after="157"/>
      </w:pPr>
      <w:r w:rsidRPr="00326081">
        <w:rPr>
          <w:rFonts w:hint="eastAsia"/>
        </w:rPr>
        <w:t>数据隐私与安全</w:t>
      </w:r>
    </w:p>
    <w:p w14:paraId="67431523" w14:textId="7FC46167" w:rsidR="000F5653" w:rsidRPr="000F5653" w:rsidRDefault="000F5653" w:rsidP="000F5653">
      <w:pPr>
        <w:pStyle w:val="afffc"/>
        <w:ind w:firstLine="420"/>
        <w:rPr>
          <w:color w:val="000000"/>
        </w:rPr>
      </w:pPr>
      <w:r>
        <w:rPr>
          <w:rFonts w:hint="eastAsia"/>
          <w:color w:val="000000"/>
        </w:rPr>
        <w:t>数字公共</w:t>
      </w:r>
      <w:r w:rsidRPr="009D7620">
        <w:rPr>
          <w:rFonts w:hint="eastAsia"/>
          <w:color w:val="000000"/>
        </w:rPr>
        <w:t>产品</w:t>
      </w:r>
      <w:r>
        <w:rPr>
          <w:rFonts w:hint="eastAsia"/>
          <w:color w:val="000000"/>
        </w:rPr>
        <w:t>在</w:t>
      </w:r>
      <w:r w:rsidRPr="000F5653">
        <w:rPr>
          <w:rFonts w:hint="eastAsia"/>
          <w:color w:val="000000"/>
        </w:rPr>
        <w:t>收</w:t>
      </w:r>
      <w:r w:rsidRPr="000F5653">
        <w:rPr>
          <w:color w:val="000000"/>
        </w:rPr>
        <w:t>集数据</w:t>
      </w:r>
      <w:r>
        <w:rPr>
          <w:rFonts w:hint="eastAsia"/>
          <w:color w:val="000000"/>
        </w:rPr>
        <w:t>过程中</w:t>
      </w:r>
      <w:r w:rsidRPr="000F5653">
        <w:rPr>
          <w:color w:val="000000"/>
        </w:rPr>
        <w:t>必须识别收集和存储的数据类型，并确保数据的隐私和安全，</w:t>
      </w:r>
      <w:r>
        <w:rPr>
          <w:rFonts w:hint="eastAsia"/>
          <w:color w:val="000000"/>
        </w:rPr>
        <w:t>具备相应</w:t>
      </w:r>
      <w:r w:rsidRPr="000F5653">
        <w:rPr>
          <w:color w:val="000000"/>
        </w:rPr>
        <w:t>措施防止</w:t>
      </w:r>
      <w:r>
        <w:rPr>
          <w:rFonts w:hint="eastAsia"/>
          <w:color w:val="000000"/>
        </w:rPr>
        <w:t>产品</w:t>
      </w:r>
      <w:r w:rsidRPr="000F5653">
        <w:rPr>
          <w:rFonts w:hint="eastAsia"/>
          <w:color w:val="000000"/>
        </w:rPr>
        <w:t>收</w:t>
      </w:r>
      <w:r w:rsidRPr="000F5653">
        <w:rPr>
          <w:color w:val="000000"/>
        </w:rPr>
        <w:t>集、存储和分发数据时所产生的不利影响</w:t>
      </w:r>
      <w:r>
        <w:rPr>
          <w:rFonts w:hint="eastAsia"/>
          <w:color w:val="000000"/>
        </w:rPr>
        <w:t>。</w:t>
      </w:r>
      <w:r w:rsidR="00321BEF">
        <w:rPr>
          <w:rFonts w:hint="eastAsia"/>
          <w:color w:val="000000"/>
        </w:rPr>
        <w:t>如利用</w:t>
      </w:r>
      <w:r w:rsidR="00321BEF" w:rsidRPr="00B062D4">
        <w:rPr>
          <w:color w:val="000000"/>
        </w:rPr>
        <w:t>加密文件、使用双因素身份验证、限制访问权限、在安全服务器或安全云存储服务上存储数据</w:t>
      </w:r>
      <w:r w:rsidR="006153D7">
        <w:rPr>
          <w:rFonts w:hint="eastAsia"/>
          <w:color w:val="000000"/>
        </w:rPr>
        <w:t>、与</w:t>
      </w:r>
      <w:r w:rsidR="00321BEF" w:rsidRPr="00B062D4">
        <w:rPr>
          <w:color w:val="000000"/>
        </w:rPr>
        <w:t>所有数据共享合作伙伴达成数据共享协议</w:t>
      </w:r>
      <w:r w:rsidR="006153D7">
        <w:rPr>
          <w:rFonts w:hint="eastAsia"/>
          <w:color w:val="000000"/>
        </w:rPr>
        <w:t>等</w:t>
      </w:r>
      <w:r w:rsidR="00321BEF" w:rsidRPr="00B062D4">
        <w:rPr>
          <w:color w:val="000000"/>
        </w:rPr>
        <w:t>。</w:t>
      </w:r>
    </w:p>
    <w:p w14:paraId="16695828" w14:textId="77777777" w:rsidR="000F5653" w:rsidRPr="000F5653" w:rsidRDefault="000F5653" w:rsidP="000F5653">
      <w:pPr>
        <w:pStyle w:val="a7"/>
        <w:spacing w:before="157" w:after="157"/>
      </w:pPr>
      <w:r w:rsidRPr="000F5653">
        <w:t>不适当及非法内容</w:t>
      </w:r>
    </w:p>
    <w:p w14:paraId="0FD0C086" w14:textId="28B7FE74" w:rsidR="000F5653" w:rsidRPr="000F5653" w:rsidRDefault="00BD04DA" w:rsidP="000F5653">
      <w:pPr>
        <w:pStyle w:val="afffc"/>
        <w:ind w:firstLine="420"/>
        <w:rPr>
          <w:color w:val="000000"/>
        </w:rPr>
      </w:pPr>
      <w:r>
        <w:rPr>
          <w:rFonts w:hint="eastAsia"/>
          <w:color w:val="000000"/>
        </w:rPr>
        <w:t>数字公共</w:t>
      </w:r>
      <w:r w:rsidRPr="009D7620">
        <w:rPr>
          <w:rFonts w:hint="eastAsia"/>
          <w:color w:val="000000"/>
        </w:rPr>
        <w:t>产品</w:t>
      </w:r>
      <w:r>
        <w:rPr>
          <w:rFonts w:hint="eastAsia"/>
          <w:color w:val="000000"/>
        </w:rPr>
        <w:t>在</w:t>
      </w:r>
      <w:r w:rsidR="000F5653" w:rsidRPr="000F5653">
        <w:rPr>
          <w:color w:val="000000"/>
        </w:rPr>
        <w:t>收集、存储或分发内容的</w:t>
      </w:r>
      <w:r>
        <w:rPr>
          <w:rFonts w:hint="eastAsia"/>
          <w:color w:val="000000"/>
        </w:rPr>
        <w:t>过程中</w:t>
      </w:r>
      <w:r w:rsidR="000F5653" w:rsidRPr="000F5653">
        <w:rPr>
          <w:color w:val="000000"/>
        </w:rPr>
        <w:t>必须有识别不适当和非法内容的</w:t>
      </w:r>
      <w:r>
        <w:rPr>
          <w:rFonts w:hint="eastAsia"/>
          <w:color w:val="000000"/>
        </w:rPr>
        <w:t>能力</w:t>
      </w:r>
      <w:r w:rsidR="000F5653" w:rsidRPr="000F5653">
        <w:rPr>
          <w:color w:val="000000"/>
        </w:rPr>
        <w:t>，</w:t>
      </w:r>
      <w:r w:rsidRPr="000F5653">
        <w:rPr>
          <w:color w:val="000000"/>
        </w:rPr>
        <w:t>以及用于检测、调节和删除不适当或非法内容的机制。</w:t>
      </w:r>
      <w:r w:rsidR="000F5653" w:rsidRPr="000F5653">
        <w:rPr>
          <w:color w:val="000000"/>
        </w:rPr>
        <w:t>例如儿童性虐待材料</w:t>
      </w:r>
      <w:r>
        <w:rPr>
          <w:rFonts w:hint="eastAsia"/>
          <w:color w:val="000000"/>
        </w:rPr>
        <w:t>、</w:t>
      </w:r>
      <w:r w:rsidR="00385606" w:rsidRPr="00412554">
        <w:rPr>
          <w:rFonts w:hint="eastAsia"/>
          <w:color w:val="000000"/>
          <w:szCs w:val="21"/>
        </w:rPr>
        <w:t>社会地缘政治</w:t>
      </w:r>
      <w:r w:rsidR="00385606">
        <w:rPr>
          <w:rFonts w:hint="eastAsia"/>
          <w:color w:val="000000"/>
          <w:szCs w:val="21"/>
        </w:rPr>
        <w:t>敏感信息、虚假宣传活动等。</w:t>
      </w:r>
    </w:p>
    <w:p w14:paraId="29A20562" w14:textId="77777777" w:rsidR="002549E8" w:rsidRPr="002549E8" w:rsidRDefault="002549E8" w:rsidP="002549E8">
      <w:pPr>
        <w:pStyle w:val="a7"/>
        <w:spacing w:before="157" w:after="157"/>
      </w:pPr>
      <w:r w:rsidRPr="002549E8">
        <w:t>防止骚扰</w:t>
      </w:r>
    </w:p>
    <w:p w14:paraId="61065DE7" w14:textId="7A2097B0" w:rsidR="000F5653" w:rsidRDefault="00385606" w:rsidP="003E0DD7">
      <w:pPr>
        <w:pStyle w:val="afffc"/>
        <w:ind w:firstLine="420"/>
        <w:rPr>
          <w:ins w:id="90" w:author="贾宇尘" w:date="2023-02-21T16:40:00Z"/>
        </w:rPr>
      </w:pPr>
      <w:r>
        <w:rPr>
          <w:rFonts w:hint="eastAsia"/>
          <w:color w:val="000000"/>
        </w:rPr>
        <w:t>数字公共</w:t>
      </w:r>
      <w:r w:rsidRPr="009D7620">
        <w:rPr>
          <w:rFonts w:hint="eastAsia"/>
          <w:color w:val="000000"/>
        </w:rPr>
        <w:t>产品</w:t>
      </w:r>
      <w:r w:rsidR="00BB2AA0">
        <w:rPr>
          <w:rFonts w:hint="eastAsia"/>
          <w:color w:val="000000"/>
        </w:rPr>
        <w:t>若存在用户贡献过程，</w:t>
      </w:r>
      <w:r>
        <w:rPr>
          <w:rFonts w:hint="eastAsia"/>
        </w:rPr>
        <w:t>应具有明确、包容的行为准则来规范</w:t>
      </w:r>
      <w:r w:rsidR="00BB2AA0">
        <w:rPr>
          <w:rFonts w:hint="eastAsia"/>
        </w:rPr>
        <w:t>产品用户和贡献</w:t>
      </w:r>
      <w:r>
        <w:rPr>
          <w:rFonts w:hint="eastAsia"/>
        </w:rPr>
        <w:t>者的行为，</w:t>
      </w:r>
      <w:r w:rsidR="00384144">
        <w:rPr>
          <w:rFonts w:hint="eastAsia"/>
        </w:rPr>
        <w:t>同时应提供违反准则者的约束措施，</w:t>
      </w:r>
      <w:r w:rsidR="00BB2AA0">
        <w:rPr>
          <w:rFonts w:hint="eastAsia"/>
        </w:rPr>
        <w:t>保护贡献者免受</w:t>
      </w:r>
      <w:r w:rsidR="00384144">
        <w:rPr>
          <w:rFonts w:hint="eastAsia"/>
        </w:rPr>
        <w:t>骚扰</w:t>
      </w:r>
      <w:r>
        <w:rPr>
          <w:rFonts w:hint="eastAsia"/>
        </w:rPr>
        <w:t>。</w:t>
      </w:r>
    </w:p>
    <w:p w14:paraId="4DEC66BE" w14:textId="77777777" w:rsidR="000C0DD1" w:rsidRPr="00675A18" w:rsidRDefault="000C0DD1" w:rsidP="000C0DD1">
      <w:pPr>
        <w:pStyle w:val="a6"/>
        <w:spacing w:before="157" w:after="157"/>
        <w:rPr>
          <w:moveTo w:id="91" w:author="贾宇尘" w:date="2023-02-21T16:40:00Z"/>
          <w:rPrChange w:id="92" w:author="Yiyang Zhang" w:date="2023-03-15T11:47:00Z">
            <w:rPr>
              <w:moveTo w:id="93" w:author="贾宇尘" w:date="2023-02-21T16:40:00Z"/>
              <w:highlight w:val="yellow"/>
            </w:rPr>
          </w:rPrChange>
        </w:rPr>
      </w:pPr>
      <w:moveToRangeStart w:id="94" w:author="贾宇尘" w:date="2023-02-21T16:40:00Z" w:name="move127890028"/>
      <w:commentRangeStart w:id="95"/>
      <w:moveTo w:id="96" w:author="贾宇尘" w:date="2023-02-21T16:40:00Z">
        <w:r w:rsidRPr="00675A18">
          <w:rPr>
            <w:rFonts w:hint="eastAsia"/>
            <w:rPrChange w:id="97" w:author="Yiyang Zhang" w:date="2023-03-15T11:47:00Z">
              <w:rPr>
                <w:rFonts w:hint="eastAsia"/>
                <w:highlight w:val="yellow"/>
              </w:rPr>
            </w:rPrChange>
          </w:rPr>
          <w:t>数据提取能力</w:t>
        </w:r>
        <w:commentRangeEnd w:id="95"/>
        <w:r w:rsidRPr="00675A18">
          <w:rPr>
            <w:rStyle w:val="afffa"/>
            <w:rFonts w:ascii="宋体" w:eastAsia="宋体" w:hAnsi="宋体" w:cs="宋体"/>
          </w:rPr>
          <w:commentReference w:id="95"/>
        </w:r>
      </w:moveTo>
    </w:p>
    <w:p w14:paraId="012E63CA" w14:textId="77777777" w:rsidR="000C0DD1" w:rsidRDefault="000C0DD1" w:rsidP="000C0DD1">
      <w:pPr>
        <w:pStyle w:val="afffc"/>
        <w:ind w:firstLine="420"/>
        <w:rPr>
          <w:moveTo w:id="98" w:author="贾宇尘" w:date="2023-02-21T16:40:00Z"/>
        </w:rPr>
      </w:pPr>
      <w:moveTo w:id="99" w:author="贾宇尘" w:date="2023-02-21T16:40:00Z">
        <w:r w:rsidRPr="00675A18">
          <w:rPr>
            <w:rFonts w:hint="eastAsia"/>
            <w:rPrChange w:id="100" w:author="Yiyang Zhang" w:date="2023-03-15T11:47:00Z">
              <w:rPr>
                <w:rFonts w:hint="eastAsia"/>
                <w:highlight w:val="yellow"/>
              </w:rPr>
            </w:rPrChange>
          </w:rPr>
          <w:t>产品应具备数据访问和导出（可移植）能力。用户可访问和导出产品中非个人身份信息数据内容</w:t>
        </w:r>
        <w:r w:rsidRPr="00675A18">
          <w:rPr>
            <w:rPrChange w:id="101" w:author="Yiyang Zhang" w:date="2023-03-15T11:47:00Z">
              <w:rPr>
                <w:highlight w:val="yellow"/>
              </w:rPr>
            </w:rPrChange>
          </w:rPr>
          <w:t>或电子副本（采用</w:t>
        </w:r>
        <w:r w:rsidRPr="00675A18">
          <w:rPr>
            <w:rFonts w:hint="eastAsia"/>
            <w:rPrChange w:id="102" w:author="Yiyang Zhang" w:date="2023-03-15T11:47:00Z">
              <w:rPr>
                <w:rFonts w:hint="eastAsia"/>
                <w:highlight w:val="yellow"/>
              </w:rPr>
            </w:rPrChange>
          </w:rPr>
          <w:t>非专有</w:t>
        </w:r>
        <w:r w:rsidRPr="00675A18">
          <w:rPr>
            <w:rPrChange w:id="103" w:author="Yiyang Zhang" w:date="2023-03-15T11:47:00Z">
              <w:rPr>
                <w:highlight w:val="yellow"/>
              </w:rPr>
            </w:rPrChange>
          </w:rPr>
          <w:t>格式）</w:t>
        </w:r>
        <w:r w:rsidRPr="00675A18">
          <w:rPr>
            <w:rFonts w:hint="eastAsia"/>
            <w:rPrChange w:id="104" w:author="Yiyang Zhang" w:date="2023-03-15T11:47:00Z">
              <w:rPr>
                <w:rFonts w:hint="eastAsia"/>
                <w:highlight w:val="yellow"/>
              </w:rPr>
            </w:rPrChange>
          </w:rPr>
          <w:t>。</w:t>
        </w:r>
      </w:moveTo>
    </w:p>
    <w:moveToRangeEnd w:id="94"/>
    <w:p w14:paraId="4F684495" w14:textId="77777777" w:rsidR="000C0DD1" w:rsidRPr="000C0DD1" w:rsidRDefault="000C0DD1">
      <w:pPr>
        <w:pStyle w:val="afffc"/>
        <w:ind w:firstLineChars="0" w:firstLine="0"/>
        <w:rPr>
          <w:color w:val="000000"/>
        </w:rPr>
        <w:pPrChange w:id="105" w:author="贾宇尘" w:date="2023-02-21T16:40:00Z">
          <w:pPr>
            <w:pStyle w:val="afffc"/>
            <w:ind w:firstLine="420"/>
          </w:pPr>
        </w:pPrChange>
      </w:pPr>
    </w:p>
    <w:p w14:paraId="07322C0F" w14:textId="6556B561" w:rsidR="00412554" w:rsidRDefault="00412554" w:rsidP="00412554">
      <w:pPr>
        <w:pStyle w:val="a5"/>
        <w:spacing w:before="315" w:after="315"/>
      </w:pPr>
      <w:bookmarkStart w:id="106" w:name="_Toc118384790"/>
      <w:r w:rsidRPr="00412554">
        <w:rPr>
          <w:rFonts w:hint="eastAsia"/>
        </w:rPr>
        <w:t>可信性</w:t>
      </w:r>
      <w:bookmarkEnd w:id="106"/>
    </w:p>
    <w:p w14:paraId="4A793443" w14:textId="730AFD31" w:rsidR="00412554" w:rsidRDefault="00412554" w:rsidP="00412554">
      <w:pPr>
        <w:pStyle w:val="a6"/>
        <w:spacing w:before="157" w:after="157"/>
      </w:pPr>
      <w:bookmarkStart w:id="107" w:name="_Toc118384791"/>
      <w:r>
        <w:rPr>
          <w:rFonts w:hint="eastAsia"/>
        </w:rPr>
        <w:t>自主所有权保护能力</w:t>
      </w:r>
      <w:bookmarkEnd w:id="107"/>
    </w:p>
    <w:p w14:paraId="07A036AB" w14:textId="2A21F501" w:rsidR="00412554" w:rsidRDefault="008E1683" w:rsidP="00412554">
      <w:pPr>
        <w:pStyle w:val="afffc"/>
        <w:ind w:firstLine="420"/>
        <w:rPr>
          <w:color w:val="000000"/>
        </w:rPr>
      </w:pPr>
      <w:r>
        <w:rPr>
          <w:rFonts w:hint="eastAsia"/>
          <w:color w:val="000000"/>
        </w:rPr>
        <w:lastRenderedPageBreak/>
        <w:t>通过数字公共</w:t>
      </w:r>
      <w:r w:rsidR="00545F94" w:rsidRPr="00545F94">
        <w:rPr>
          <w:rFonts w:hint="eastAsia"/>
          <w:color w:val="000000"/>
        </w:rPr>
        <w:t>产品</w:t>
      </w:r>
      <w:r>
        <w:rPr>
          <w:rFonts w:hint="eastAsia"/>
          <w:color w:val="000000"/>
        </w:rPr>
        <w:t>所</w:t>
      </w:r>
      <w:r w:rsidR="00545F94" w:rsidRPr="00545F94">
        <w:rPr>
          <w:rFonts w:hint="eastAsia"/>
          <w:color w:val="000000"/>
        </w:rPr>
        <w:t>产生的资产所有权必须明确定义和记录。例如，通过版权、商标或其他公开信息</w:t>
      </w:r>
      <w:r>
        <w:rPr>
          <w:rFonts w:hint="eastAsia"/>
          <w:color w:val="000000"/>
        </w:rPr>
        <w:t>进行保护</w:t>
      </w:r>
      <w:r w:rsidR="00545F94" w:rsidRPr="00545F94">
        <w:rPr>
          <w:rFonts w:hint="eastAsia"/>
          <w:color w:val="000000"/>
        </w:rPr>
        <w:t>。</w:t>
      </w:r>
    </w:p>
    <w:p w14:paraId="71E578CB" w14:textId="7C1410E7" w:rsidR="00545F94" w:rsidRDefault="00545F94" w:rsidP="00545F94">
      <w:pPr>
        <w:pStyle w:val="a6"/>
        <w:spacing w:before="157" w:after="157"/>
      </w:pPr>
      <w:bookmarkStart w:id="108" w:name="_Toc118384792"/>
      <w:r w:rsidRPr="00545F94">
        <w:rPr>
          <w:rFonts w:hint="eastAsia"/>
        </w:rPr>
        <w:t>隐私保护能力</w:t>
      </w:r>
      <w:bookmarkEnd w:id="108"/>
    </w:p>
    <w:p w14:paraId="28D96462" w14:textId="650A202F" w:rsidR="00545F94" w:rsidRPr="00BF68B4" w:rsidRDefault="00BF68B4" w:rsidP="00545F94">
      <w:pPr>
        <w:pStyle w:val="afffc"/>
        <w:ind w:firstLine="420"/>
        <w:rPr>
          <w:color w:val="000000"/>
        </w:rPr>
      </w:pPr>
      <w:r w:rsidRPr="00BF68B4">
        <w:rPr>
          <w:color w:val="000000"/>
        </w:rPr>
        <w:t>数字公共产品的设计和开发必须符合</w:t>
      </w:r>
      <w:r w:rsidR="006A3F2E">
        <w:rPr>
          <w:rFonts w:hint="eastAsia"/>
          <w:color w:val="000000"/>
        </w:rPr>
        <w:t>当地</w:t>
      </w:r>
      <w:r w:rsidRPr="00BF68B4">
        <w:rPr>
          <w:color w:val="000000"/>
        </w:rPr>
        <w:t>隐私</w:t>
      </w:r>
      <w:r w:rsidR="006A3F2E">
        <w:rPr>
          <w:rFonts w:hint="eastAsia"/>
          <w:color w:val="000000"/>
        </w:rPr>
        <w:t>法</w:t>
      </w:r>
      <w:r w:rsidRPr="00BF68B4">
        <w:rPr>
          <w:color w:val="000000"/>
        </w:rPr>
        <w:t>和其他适用的</w:t>
      </w:r>
      <w:r w:rsidR="006A3F2E">
        <w:rPr>
          <w:rFonts w:hint="eastAsia"/>
          <w:color w:val="000000"/>
        </w:rPr>
        <w:t>隐私保护规则</w:t>
      </w:r>
      <w:r>
        <w:rPr>
          <w:rFonts w:hint="eastAsia"/>
          <w:color w:val="000000"/>
        </w:rPr>
        <w:t>。</w:t>
      </w:r>
    </w:p>
    <w:p w14:paraId="09F74DC7" w14:textId="36ECBDD2" w:rsidR="00545F94" w:rsidRDefault="00545F94" w:rsidP="00545F94">
      <w:pPr>
        <w:pStyle w:val="a6"/>
        <w:spacing w:before="157" w:after="157"/>
      </w:pPr>
      <w:bookmarkStart w:id="109" w:name="_Toc118384793"/>
      <w:r>
        <w:rPr>
          <w:rFonts w:hint="eastAsia"/>
        </w:rPr>
        <w:t>当地法律遵守能力</w:t>
      </w:r>
      <w:bookmarkEnd w:id="109"/>
    </w:p>
    <w:p w14:paraId="64817B25" w14:textId="3E38F357" w:rsidR="00B062D4" w:rsidRDefault="000A4A4F" w:rsidP="00D44D7B">
      <w:pPr>
        <w:pStyle w:val="afffc"/>
        <w:ind w:firstLine="420"/>
        <w:rPr>
          <w:color w:val="000000"/>
        </w:rPr>
      </w:pPr>
      <w:r w:rsidRPr="00BF68B4">
        <w:rPr>
          <w:color w:val="000000"/>
        </w:rPr>
        <w:t>数字公共产品</w:t>
      </w:r>
      <w:r w:rsidR="00F33CA7">
        <w:rPr>
          <w:rFonts w:hint="eastAsia"/>
          <w:color w:val="000000"/>
        </w:rPr>
        <w:t>应证明</w:t>
      </w:r>
      <w:r w:rsidR="00427724">
        <w:rPr>
          <w:rFonts w:hint="eastAsia"/>
          <w:color w:val="000000"/>
        </w:rPr>
        <w:t>在开发过程中</w:t>
      </w:r>
      <w:r w:rsidR="00DE2E6B" w:rsidRPr="00DE2E6B">
        <w:rPr>
          <w:rFonts w:hint="eastAsia"/>
          <w:color w:val="000000"/>
        </w:rPr>
        <w:t>必须符合</w:t>
      </w:r>
      <w:r w:rsidR="00427724">
        <w:rPr>
          <w:rFonts w:hint="eastAsia"/>
          <w:color w:val="000000"/>
        </w:rPr>
        <w:t>当地</w:t>
      </w:r>
      <w:r w:rsidR="00DE2E6B" w:rsidRPr="00DE2E6B">
        <w:rPr>
          <w:rFonts w:hint="eastAsia"/>
          <w:color w:val="000000"/>
        </w:rPr>
        <w:t>国家</w:t>
      </w:r>
      <w:r w:rsidR="00881DB4">
        <w:rPr>
          <w:rFonts w:hint="eastAsia"/>
          <w:color w:val="000000"/>
        </w:rPr>
        <w:t>法律法规、</w:t>
      </w:r>
      <w:r w:rsidR="00DE2E6B" w:rsidRPr="00DE2E6B">
        <w:rPr>
          <w:rFonts w:hint="eastAsia"/>
          <w:color w:val="000000"/>
        </w:rPr>
        <w:t>标准和技术</w:t>
      </w:r>
      <w:r w:rsidR="00881DB4">
        <w:rPr>
          <w:rFonts w:hint="eastAsia"/>
          <w:color w:val="000000"/>
        </w:rPr>
        <w:t>规范</w:t>
      </w:r>
      <w:r w:rsidR="00427724">
        <w:rPr>
          <w:rFonts w:hint="eastAsia"/>
          <w:color w:val="000000"/>
        </w:rPr>
        <w:t>。</w:t>
      </w:r>
    </w:p>
    <w:p w14:paraId="6FE33CD0" w14:textId="29A080F4" w:rsidR="00C9448B" w:rsidRDefault="00C9448B" w:rsidP="00C9448B">
      <w:pPr>
        <w:pStyle w:val="a5"/>
        <w:spacing w:before="315" w:after="315"/>
      </w:pPr>
      <w:bookmarkStart w:id="110" w:name="_Toc118384794"/>
      <w:r w:rsidRPr="00C9448B">
        <w:rPr>
          <w:rFonts w:hint="eastAsia"/>
        </w:rPr>
        <w:t>可持续性</w:t>
      </w:r>
      <w:bookmarkEnd w:id="110"/>
    </w:p>
    <w:p w14:paraId="12BAF0F2" w14:textId="390473E4" w:rsidR="00C9448B" w:rsidRDefault="009B6736" w:rsidP="009B6736">
      <w:pPr>
        <w:pStyle w:val="a6"/>
        <w:spacing w:before="157" w:after="157"/>
      </w:pPr>
      <w:bookmarkStart w:id="111" w:name="_Toc118384795"/>
      <w:r>
        <w:rPr>
          <w:rFonts w:hint="eastAsia"/>
        </w:rPr>
        <w:t>数字发展规范能力</w:t>
      </w:r>
      <w:bookmarkEnd w:id="111"/>
    </w:p>
    <w:p w14:paraId="7ADEC465" w14:textId="33657E07" w:rsidR="009B6736" w:rsidRDefault="00881DB4" w:rsidP="004A0A9C">
      <w:pPr>
        <w:pStyle w:val="afffc"/>
        <w:ind w:firstLine="420"/>
        <w:rPr>
          <w:color w:val="000000"/>
        </w:rPr>
      </w:pPr>
      <w:r>
        <w:rPr>
          <w:rFonts w:hint="eastAsia"/>
          <w:color w:val="000000"/>
        </w:rPr>
        <w:t>数字公共产品在设计和开发中应考虑</w:t>
      </w:r>
      <w:r w:rsidR="007843D9" w:rsidRPr="007843D9">
        <w:rPr>
          <w:color w:val="000000"/>
        </w:rPr>
        <w:t>数字</w:t>
      </w:r>
      <w:r>
        <w:rPr>
          <w:rFonts w:hint="eastAsia"/>
          <w:color w:val="000000"/>
        </w:rPr>
        <w:t>发展</w:t>
      </w:r>
      <w:r w:rsidR="007843D9" w:rsidRPr="007843D9">
        <w:rPr>
          <w:color w:val="000000"/>
        </w:rPr>
        <w:t>原则</w:t>
      </w:r>
      <w:r>
        <w:rPr>
          <w:rFonts w:hint="eastAsia"/>
          <w:color w:val="000000"/>
        </w:rPr>
        <w:t>，包括但不限于：</w:t>
      </w:r>
    </w:p>
    <w:bookmarkEnd w:id="40"/>
    <w:p w14:paraId="65098E95" w14:textId="0A0A98C8" w:rsidR="00CD0A39" w:rsidRPr="005E047F" w:rsidRDefault="00BD3803" w:rsidP="00A026E9">
      <w:pPr>
        <w:pStyle w:val="afffc"/>
        <w:numPr>
          <w:ilvl w:val="0"/>
          <w:numId w:val="28"/>
        </w:numPr>
        <w:ind w:firstLineChars="0"/>
        <w:rPr>
          <w:color w:val="000000"/>
          <w:szCs w:val="21"/>
        </w:rPr>
      </w:pPr>
      <w:r w:rsidRPr="005E047F">
        <w:rPr>
          <w:rFonts w:hint="eastAsia"/>
          <w:color w:val="000000"/>
          <w:szCs w:val="21"/>
        </w:rPr>
        <w:t>与用户共同进行产品设计开发，通过</w:t>
      </w:r>
      <w:r w:rsidRPr="005E047F">
        <w:rPr>
          <w:color w:val="000000"/>
          <w:szCs w:val="21"/>
        </w:rPr>
        <w:t>构建数字工具更</w:t>
      </w:r>
      <w:r w:rsidR="00FF0F66" w:rsidRPr="005E047F">
        <w:rPr>
          <w:rFonts w:hint="eastAsia"/>
          <w:color w:val="000000"/>
          <w:szCs w:val="21"/>
        </w:rPr>
        <w:t>高效</w:t>
      </w:r>
      <w:r w:rsidRPr="005E047F">
        <w:rPr>
          <w:color w:val="000000"/>
          <w:szCs w:val="21"/>
        </w:rPr>
        <w:t>地</w:t>
      </w:r>
      <w:r w:rsidRPr="005E047F">
        <w:rPr>
          <w:rFonts w:hint="eastAsia"/>
          <w:color w:val="000000"/>
          <w:szCs w:val="21"/>
        </w:rPr>
        <w:t>与</w:t>
      </w:r>
      <w:r w:rsidRPr="005E047F">
        <w:rPr>
          <w:color w:val="000000"/>
          <w:szCs w:val="21"/>
        </w:rPr>
        <w:t>用户</w:t>
      </w:r>
      <w:r w:rsidRPr="005E047F">
        <w:rPr>
          <w:rFonts w:hint="eastAsia"/>
          <w:color w:val="000000"/>
          <w:szCs w:val="21"/>
        </w:rPr>
        <w:t>直接需求交互，</w:t>
      </w:r>
      <w:r w:rsidRPr="005E047F">
        <w:rPr>
          <w:color w:val="000000"/>
          <w:szCs w:val="21"/>
        </w:rPr>
        <w:t>不断收集和合并用户的反馈</w:t>
      </w:r>
      <w:r w:rsidRPr="005E047F">
        <w:rPr>
          <w:rFonts w:hint="eastAsia"/>
          <w:color w:val="000000"/>
          <w:szCs w:val="21"/>
        </w:rPr>
        <w:t>；</w:t>
      </w:r>
    </w:p>
    <w:p w14:paraId="2CCDA429" w14:textId="60E491B4" w:rsidR="00BD3803" w:rsidRDefault="00FF0F66" w:rsidP="00A026E9">
      <w:pPr>
        <w:pStyle w:val="afffc"/>
        <w:numPr>
          <w:ilvl w:val="0"/>
          <w:numId w:val="28"/>
        </w:numPr>
        <w:ind w:firstLineChars="0"/>
        <w:rPr>
          <w:color w:val="000000"/>
          <w:szCs w:val="21"/>
        </w:rPr>
      </w:pPr>
      <w:r w:rsidRPr="005E047F">
        <w:rPr>
          <w:rFonts w:hint="eastAsia"/>
          <w:color w:val="000000"/>
          <w:szCs w:val="21"/>
        </w:rPr>
        <w:t>应充分考虑</w:t>
      </w:r>
      <w:r w:rsidRPr="005E047F">
        <w:rPr>
          <w:color w:val="000000"/>
          <w:szCs w:val="21"/>
        </w:rPr>
        <w:t>文化、性别规范、政治环境、经济、技术基础设施和其他可以影响</w:t>
      </w:r>
      <w:r w:rsidRPr="005E047F">
        <w:rPr>
          <w:rFonts w:hint="eastAsia"/>
          <w:color w:val="000000"/>
          <w:szCs w:val="21"/>
        </w:rPr>
        <w:t>当地</w:t>
      </w:r>
      <w:r w:rsidRPr="005E047F">
        <w:rPr>
          <w:color w:val="000000"/>
          <w:szCs w:val="21"/>
        </w:rPr>
        <w:t>获取和使用技术或参与能力的因素</w:t>
      </w:r>
      <w:r w:rsidR="005E047F">
        <w:rPr>
          <w:rFonts w:hint="eastAsia"/>
          <w:color w:val="000000"/>
          <w:szCs w:val="21"/>
        </w:rPr>
        <w:t>；</w:t>
      </w:r>
    </w:p>
    <w:p w14:paraId="3271CBA5" w14:textId="465E120A" w:rsidR="005E047F" w:rsidRDefault="005E047F" w:rsidP="00A026E9">
      <w:pPr>
        <w:pStyle w:val="afffc"/>
        <w:numPr>
          <w:ilvl w:val="0"/>
          <w:numId w:val="28"/>
        </w:numPr>
        <w:ind w:firstLineChars="0"/>
        <w:rPr>
          <w:color w:val="000000"/>
          <w:szCs w:val="21"/>
        </w:rPr>
      </w:pPr>
      <w:r>
        <w:rPr>
          <w:rFonts w:hint="eastAsia"/>
          <w:color w:val="000000"/>
          <w:szCs w:val="21"/>
        </w:rPr>
        <w:t>从设计之初就考虑使用规模，并保持设计简单、灵活、模块化；</w:t>
      </w:r>
    </w:p>
    <w:p w14:paraId="58444485" w14:textId="6E3CA3DF" w:rsidR="005E047F" w:rsidRDefault="005E047F" w:rsidP="00A026E9">
      <w:pPr>
        <w:pStyle w:val="afffc"/>
        <w:numPr>
          <w:ilvl w:val="0"/>
          <w:numId w:val="28"/>
        </w:numPr>
        <w:ind w:firstLineChars="0"/>
        <w:rPr>
          <w:color w:val="000000"/>
          <w:szCs w:val="21"/>
        </w:rPr>
      </w:pPr>
      <w:r>
        <w:rPr>
          <w:rFonts w:hint="eastAsia"/>
          <w:color w:val="000000"/>
          <w:szCs w:val="21"/>
        </w:rPr>
        <w:t>明确可持续的商业模式，</w:t>
      </w:r>
      <w:r w:rsidR="00C367A5">
        <w:rPr>
          <w:rFonts w:hint="eastAsia"/>
          <w:color w:val="000000"/>
          <w:szCs w:val="21"/>
        </w:rPr>
        <w:t>尽量</w:t>
      </w:r>
      <w:r>
        <w:rPr>
          <w:rFonts w:hint="eastAsia"/>
          <w:color w:val="000000"/>
          <w:szCs w:val="21"/>
        </w:rPr>
        <w:t>当地</w:t>
      </w:r>
      <w:r w:rsidRPr="005E047F">
        <w:rPr>
          <w:color w:val="000000"/>
          <w:szCs w:val="21"/>
        </w:rPr>
        <w:t>国家</w:t>
      </w:r>
      <w:r w:rsidRPr="005E047F">
        <w:rPr>
          <w:rFonts w:hint="eastAsia"/>
          <w:color w:val="000000"/>
          <w:szCs w:val="21"/>
        </w:rPr>
        <w:t>和</w:t>
      </w:r>
      <w:r w:rsidRPr="005E047F">
        <w:rPr>
          <w:color w:val="000000"/>
          <w:szCs w:val="21"/>
        </w:rPr>
        <w:t>政府以及其他实施组织参与</w:t>
      </w:r>
      <w:r>
        <w:rPr>
          <w:rFonts w:hint="eastAsia"/>
          <w:color w:val="000000"/>
          <w:szCs w:val="21"/>
        </w:rPr>
        <w:t>；</w:t>
      </w:r>
    </w:p>
    <w:p w14:paraId="6339EAEA" w14:textId="398E7FBA" w:rsidR="005E047F" w:rsidRDefault="00C367A5" w:rsidP="00A026E9">
      <w:pPr>
        <w:pStyle w:val="afffc"/>
        <w:numPr>
          <w:ilvl w:val="0"/>
          <w:numId w:val="28"/>
        </w:numPr>
        <w:ind w:firstLineChars="0"/>
        <w:rPr>
          <w:color w:val="000000"/>
          <w:szCs w:val="21"/>
        </w:rPr>
      </w:pPr>
      <w:r>
        <w:rPr>
          <w:rFonts w:hint="eastAsia"/>
          <w:color w:val="000000"/>
          <w:szCs w:val="21"/>
        </w:rPr>
        <w:t>注重产品数据分析和运用，有效利用数据信息驱动决策判断；</w:t>
      </w:r>
    </w:p>
    <w:p w14:paraId="6A663530" w14:textId="0E68FBB3" w:rsidR="00C367A5" w:rsidRDefault="006A54A5" w:rsidP="00A026E9">
      <w:pPr>
        <w:pStyle w:val="afffc"/>
        <w:numPr>
          <w:ilvl w:val="0"/>
          <w:numId w:val="28"/>
        </w:numPr>
        <w:ind w:firstLineChars="0"/>
        <w:rPr>
          <w:color w:val="000000"/>
          <w:szCs w:val="21"/>
        </w:rPr>
      </w:pPr>
      <w:r>
        <w:rPr>
          <w:rFonts w:hint="eastAsia"/>
          <w:color w:val="000000"/>
          <w:szCs w:val="21"/>
        </w:rPr>
        <w:t>通过开放</w:t>
      </w:r>
      <w:r w:rsidR="006D58E3">
        <w:rPr>
          <w:rFonts w:hint="eastAsia"/>
          <w:color w:val="000000"/>
          <w:szCs w:val="21"/>
        </w:rPr>
        <w:t>共享协调资源要素进行创新开发，如</w:t>
      </w:r>
      <w:r w:rsidR="006D58E3" w:rsidRPr="006D58E3">
        <w:rPr>
          <w:color w:val="000000"/>
          <w:szCs w:val="21"/>
        </w:rPr>
        <w:t>在确保数据隐私需求得到满足后，共享不敏感数据</w:t>
      </w:r>
      <w:r w:rsidR="006D58E3">
        <w:rPr>
          <w:rFonts w:hint="eastAsia"/>
          <w:color w:val="000000"/>
          <w:szCs w:val="21"/>
        </w:rPr>
        <w:t>最大化其资源；</w:t>
      </w:r>
    </w:p>
    <w:p w14:paraId="2A20751D" w14:textId="7B722A15" w:rsidR="00FF0F66" w:rsidRDefault="00BA2B39" w:rsidP="00A026E9">
      <w:pPr>
        <w:pStyle w:val="afffc"/>
        <w:numPr>
          <w:ilvl w:val="0"/>
          <w:numId w:val="28"/>
        </w:numPr>
        <w:ind w:firstLineChars="0"/>
        <w:rPr>
          <w:color w:val="000000"/>
          <w:szCs w:val="21"/>
        </w:rPr>
      </w:pPr>
      <w:r>
        <w:rPr>
          <w:rFonts w:hint="eastAsia"/>
          <w:color w:val="000000"/>
          <w:szCs w:val="21"/>
        </w:rPr>
        <w:t>考虑现有用户使用技术、数据和框架，</w:t>
      </w:r>
      <w:r w:rsidR="00125827">
        <w:rPr>
          <w:rFonts w:hint="eastAsia"/>
          <w:color w:val="000000"/>
          <w:szCs w:val="21"/>
        </w:rPr>
        <w:t>保证产品</w:t>
      </w:r>
      <w:r w:rsidR="00F2057F">
        <w:rPr>
          <w:rFonts w:hint="eastAsia"/>
          <w:color w:val="000000"/>
          <w:szCs w:val="21"/>
        </w:rPr>
        <w:t>未来</w:t>
      </w:r>
      <w:r w:rsidR="00125827">
        <w:rPr>
          <w:rFonts w:hint="eastAsia"/>
          <w:color w:val="000000"/>
          <w:szCs w:val="21"/>
        </w:rPr>
        <w:t>的重用和改进；</w:t>
      </w:r>
    </w:p>
    <w:p w14:paraId="034DD6F9" w14:textId="6D67FC43" w:rsidR="00125827" w:rsidRDefault="00DE6877" w:rsidP="00A026E9">
      <w:pPr>
        <w:pStyle w:val="afffc"/>
        <w:numPr>
          <w:ilvl w:val="0"/>
          <w:numId w:val="28"/>
        </w:numPr>
        <w:ind w:firstLineChars="0"/>
        <w:rPr>
          <w:color w:val="000000"/>
          <w:szCs w:val="21"/>
        </w:rPr>
      </w:pPr>
      <w:r>
        <w:rPr>
          <w:rFonts w:hint="eastAsia"/>
          <w:color w:val="000000"/>
          <w:szCs w:val="21"/>
        </w:rPr>
        <w:t>坚决遵守数据隐私保护</w:t>
      </w:r>
      <w:r w:rsidR="00B062D4">
        <w:rPr>
          <w:rFonts w:hint="eastAsia"/>
          <w:color w:val="000000"/>
          <w:szCs w:val="21"/>
        </w:rPr>
        <w:t>原则，尽可能避免收集个人信息，</w:t>
      </w:r>
      <w:r w:rsidR="00321BEF">
        <w:rPr>
          <w:rFonts w:hint="eastAsia"/>
          <w:color w:val="000000"/>
          <w:szCs w:val="21"/>
        </w:rPr>
        <w:t>维护用户隐私；</w:t>
      </w:r>
    </w:p>
    <w:p w14:paraId="49457D5E" w14:textId="36A4BC79" w:rsidR="00321BEF" w:rsidRDefault="00321BEF" w:rsidP="00A026E9">
      <w:pPr>
        <w:pStyle w:val="afffc"/>
        <w:numPr>
          <w:ilvl w:val="0"/>
          <w:numId w:val="28"/>
        </w:numPr>
        <w:ind w:firstLineChars="0"/>
        <w:rPr>
          <w:color w:val="000000"/>
          <w:szCs w:val="21"/>
        </w:rPr>
      </w:pPr>
      <w:r>
        <w:rPr>
          <w:rFonts w:hint="eastAsia"/>
          <w:color w:val="000000"/>
          <w:szCs w:val="21"/>
        </w:rPr>
        <w:t>制定全球合作计划，积极寻求全球各区域、组织、学科间协作。</w:t>
      </w:r>
    </w:p>
    <w:p w14:paraId="68DF4FF6" w14:textId="36716360" w:rsidR="00321BEF" w:rsidRDefault="00067E57" w:rsidP="00067E57">
      <w:pPr>
        <w:pStyle w:val="a6"/>
        <w:spacing w:before="157" w:after="157"/>
      </w:pPr>
      <w:bookmarkStart w:id="112" w:name="_Toc118384796"/>
      <w:r w:rsidRPr="00067E57">
        <w:rPr>
          <w:rFonts w:hint="eastAsia"/>
        </w:rPr>
        <w:t>可持续发展能力</w:t>
      </w:r>
      <w:bookmarkEnd w:id="112"/>
    </w:p>
    <w:p w14:paraId="093FB3BA" w14:textId="08EB5429" w:rsidR="00067E57" w:rsidRPr="00D527EE" w:rsidRDefault="00067E57" w:rsidP="00406B79">
      <w:pPr>
        <w:pStyle w:val="afffc"/>
        <w:ind w:firstLineChars="0"/>
        <w:rPr>
          <w:color w:val="000000"/>
          <w:szCs w:val="21"/>
        </w:rPr>
      </w:pPr>
      <w:r w:rsidRPr="00D527EE">
        <w:rPr>
          <w:rFonts w:hint="eastAsia"/>
          <w:color w:val="000000"/>
          <w:szCs w:val="21"/>
        </w:rPr>
        <w:t>数字公共产品应最大化满足可持续发展目标，包括但不限于：</w:t>
      </w:r>
    </w:p>
    <w:p w14:paraId="36FE2CE5" w14:textId="5472C376" w:rsidR="00067E57" w:rsidRPr="00D527EE" w:rsidRDefault="003F2C3F" w:rsidP="00A026E9">
      <w:pPr>
        <w:pStyle w:val="afffc"/>
        <w:numPr>
          <w:ilvl w:val="0"/>
          <w:numId w:val="29"/>
        </w:numPr>
        <w:ind w:firstLineChars="0"/>
        <w:rPr>
          <w:color w:val="000000"/>
          <w:szCs w:val="21"/>
        </w:rPr>
      </w:pPr>
      <w:r w:rsidRPr="00D527EE">
        <w:rPr>
          <w:rFonts w:hint="eastAsia"/>
          <w:color w:val="000000"/>
          <w:szCs w:val="21"/>
        </w:rPr>
        <w:t>在全世界消除一切形式的贫困；</w:t>
      </w:r>
    </w:p>
    <w:p w14:paraId="51C157EA" w14:textId="59D07235"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消除饥饿，实现粮食安全，改善营养状况和促进可持续农业；</w:t>
      </w:r>
    </w:p>
    <w:p w14:paraId="2CBA5025" w14:textId="7A3D9EAC"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确保健康的生活方式，促进各年龄段人群的福祉；</w:t>
      </w:r>
    </w:p>
    <w:p w14:paraId="28FD2DF6" w14:textId="4F00A990"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确保包容和公平的优质教育，让全民终身享有学习机会；</w:t>
      </w:r>
    </w:p>
    <w:p w14:paraId="6775D061" w14:textId="18B066BF"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实现性别平等，增强所有妇女和女童权能；</w:t>
      </w:r>
    </w:p>
    <w:p w14:paraId="426260F0" w14:textId="0448A11F"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保证清洁饮水和卫生设施的可持续管理；</w:t>
      </w:r>
    </w:p>
    <w:p w14:paraId="7159D79C" w14:textId="0C46201F"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确保人人获得经济适用的清洁能源，如电力等可再生能源；</w:t>
      </w:r>
    </w:p>
    <w:p w14:paraId="794AF1B1" w14:textId="77CFB522"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确保充分的生产性就业和体面工作，促进持久包容和可持续经济增长；</w:t>
      </w:r>
    </w:p>
    <w:p w14:paraId="7664D594" w14:textId="3A8A110C"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建造具备抵御灾害能力的基础设施，促进包容性可持续工业；</w:t>
      </w:r>
    </w:p>
    <w:p w14:paraId="5DBCCEC7" w14:textId="5B611979"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减少国家内部之间和国家间不平等；</w:t>
      </w:r>
    </w:p>
    <w:p w14:paraId="371B1751" w14:textId="16A26C2B" w:rsidR="003F2C3F" w:rsidRPr="00D527EE" w:rsidRDefault="003F2C3F" w:rsidP="00A026E9">
      <w:pPr>
        <w:pStyle w:val="afffc"/>
        <w:numPr>
          <w:ilvl w:val="0"/>
          <w:numId w:val="29"/>
        </w:numPr>
        <w:ind w:firstLineChars="0"/>
        <w:rPr>
          <w:color w:val="000000"/>
          <w:szCs w:val="21"/>
        </w:rPr>
      </w:pPr>
      <w:r w:rsidRPr="00D527EE">
        <w:rPr>
          <w:rFonts w:hint="eastAsia"/>
          <w:color w:val="000000"/>
          <w:szCs w:val="21"/>
        </w:rPr>
        <w:t>建设包容、安全、有抵御灾害能力和可持续的城市和人类住区；</w:t>
      </w:r>
    </w:p>
    <w:p w14:paraId="701C76E6" w14:textId="74114E28" w:rsidR="003F2C3F" w:rsidRPr="00D527EE" w:rsidRDefault="00D527EE" w:rsidP="00A026E9">
      <w:pPr>
        <w:pStyle w:val="afffc"/>
        <w:numPr>
          <w:ilvl w:val="0"/>
          <w:numId w:val="29"/>
        </w:numPr>
        <w:ind w:firstLineChars="0"/>
        <w:rPr>
          <w:color w:val="000000"/>
          <w:szCs w:val="21"/>
        </w:rPr>
      </w:pPr>
      <w:r w:rsidRPr="00D527EE">
        <w:rPr>
          <w:rFonts w:hint="eastAsia"/>
          <w:color w:val="000000"/>
          <w:szCs w:val="21"/>
        </w:rPr>
        <w:t>采用可持续的消费和生产模式；</w:t>
      </w:r>
    </w:p>
    <w:p w14:paraId="56F040F4" w14:textId="77B4E63D" w:rsidR="00D527EE" w:rsidRDefault="00D527EE" w:rsidP="00A026E9">
      <w:pPr>
        <w:pStyle w:val="afffc"/>
        <w:numPr>
          <w:ilvl w:val="0"/>
          <w:numId w:val="29"/>
        </w:numPr>
        <w:ind w:firstLineChars="0"/>
        <w:rPr>
          <w:color w:val="000000"/>
          <w:szCs w:val="21"/>
        </w:rPr>
      </w:pPr>
      <w:r w:rsidRPr="00D527EE">
        <w:rPr>
          <w:rFonts w:hint="eastAsia"/>
          <w:color w:val="000000"/>
          <w:szCs w:val="21"/>
        </w:rPr>
        <w:t>采取紧急行动应对气候变化及影响；</w:t>
      </w:r>
    </w:p>
    <w:p w14:paraId="71F1B150" w14:textId="38382586" w:rsidR="00D527EE" w:rsidRDefault="00D527EE" w:rsidP="00A026E9">
      <w:pPr>
        <w:pStyle w:val="afffc"/>
        <w:numPr>
          <w:ilvl w:val="0"/>
          <w:numId w:val="29"/>
        </w:numPr>
        <w:ind w:firstLineChars="0"/>
        <w:rPr>
          <w:color w:val="000000"/>
          <w:szCs w:val="21"/>
        </w:rPr>
      </w:pPr>
      <w:r>
        <w:rPr>
          <w:rFonts w:hint="eastAsia"/>
          <w:color w:val="000000"/>
          <w:szCs w:val="21"/>
        </w:rPr>
        <w:t>保护和可持续利用海洋资源；</w:t>
      </w:r>
    </w:p>
    <w:p w14:paraId="7DEE2D22" w14:textId="63756259" w:rsidR="00D527EE" w:rsidRDefault="00D527EE" w:rsidP="00A026E9">
      <w:pPr>
        <w:pStyle w:val="afffc"/>
        <w:numPr>
          <w:ilvl w:val="0"/>
          <w:numId w:val="29"/>
        </w:numPr>
        <w:ind w:firstLineChars="0"/>
        <w:rPr>
          <w:color w:val="000000"/>
          <w:szCs w:val="21"/>
        </w:rPr>
      </w:pPr>
      <w:r>
        <w:rPr>
          <w:rFonts w:hint="eastAsia"/>
          <w:color w:val="000000"/>
          <w:szCs w:val="21"/>
        </w:rPr>
        <w:lastRenderedPageBreak/>
        <w:t>保护、恢复和促进可持续利用陆地生态系统；</w:t>
      </w:r>
    </w:p>
    <w:p w14:paraId="294AEA51" w14:textId="3B402885" w:rsidR="00D527EE" w:rsidRDefault="00D527EE" w:rsidP="00A026E9">
      <w:pPr>
        <w:pStyle w:val="afffc"/>
        <w:numPr>
          <w:ilvl w:val="0"/>
          <w:numId w:val="29"/>
        </w:numPr>
        <w:ind w:firstLineChars="0"/>
        <w:rPr>
          <w:color w:val="000000"/>
          <w:szCs w:val="21"/>
        </w:rPr>
      </w:pPr>
      <w:r>
        <w:rPr>
          <w:rFonts w:hint="eastAsia"/>
          <w:color w:val="000000"/>
          <w:szCs w:val="21"/>
        </w:rPr>
        <w:t>创建和平包容社会</w:t>
      </w:r>
      <w:r w:rsidR="00E1195D">
        <w:rPr>
          <w:rFonts w:hint="eastAsia"/>
          <w:color w:val="000000"/>
          <w:szCs w:val="21"/>
        </w:rPr>
        <w:t>，建立有效、负责、包容的机构；</w:t>
      </w:r>
    </w:p>
    <w:p w14:paraId="3A680061" w14:textId="5A62F696" w:rsidR="00E1195D" w:rsidRPr="00E1195D" w:rsidRDefault="00E1195D" w:rsidP="00A026E9">
      <w:pPr>
        <w:pStyle w:val="afffc"/>
        <w:numPr>
          <w:ilvl w:val="0"/>
          <w:numId w:val="29"/>
        </w:numPr>
        <w:ind w:firstLineChars="0"/>
        <w:rPr>
          <w:color w:val="000000"/>
          <w:szCs w:val="21"/>
        </w:rPr>
      </w:pPr>
      <w:r>
        <w:rPr>
          <w:rFonts w:hint="eastAsia"/>
          <w:color w:val="000000"/>
          <w:szCs w:val="21"/>
        </w:rPr>
        <w:t>加强执行手段，促进可持续发展的全球伙伴关系；</w:t>
      </w:r>
    </w:p>
    <w:p w14:paraId="1698BC7F" w14:textId="77777777" w:rsidR="00D527EE" w:rsidRPr="00D527EE" w:rsidRDefault="00D527EE" w:rsidP="00067E57">
      <w:pPr>
        <w:pStyle w:val="afffc"/>
        <w:ind w:firstLine="420"/>
      </w:pPr>
    </w:p>
    <w:p w14:paraId="6453B46D" w14:textId="77777777" w:rsidR="003F2C3F" w:rsidRPr="003F2C3F" w:rsidRDefault="003F2C3F" w:rsidP="00067E57">
      <w:pPr>
        <w:pStyle w:val="afffc"/>
        <w:ind w:firstLine="420"/>
      </w:pPr>
    </w:p>
    <w:p w14:paraId="5B931F62" w14:textId="305143AE" w:rsidR="00C03F38" w:rsidRDefault="000F413A">
      <w:pPr>
        <w:jc w:val="center"/>
      </w:pPr>
      <w:r>
        <w:t>_________________________________</w:t>
      </w:r>
    </w:p>
    <w:sectPr w:rsidR="00C03F38">
      <w:headerReference w:type="default" r:id="rId20"/>
      <w:footerReference w:type="default" r:id="rId21"/>
      <w:pgSz w:w="11906" w:h="16838"/>
      <w:pgMar w:top="567" w:right="1134" w:bottom="1134" w:left="1417" w:header="1417" w:footer="1134" w:gutter="0"/>
      <w:pgNumType w:start="1"/>
      <w:cols w:space="720" w:equalWidth="0">
        <w:col w:w="9355"/>
      </w:cols>
      <w:docGrid w:type="lines" w:linePitch="31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4" w:author="贾宇尘" w:date="2023-02-21T16:39:00Z" w:initials="贾宇尘">
    <w:p w14:paraId="50ECC32D" w14:textId="26087FD3" w:rsidR="000C0DD1" w:rsidRDefault="000C0DD1">
      <w:pPr>
        <w:pStyle w:val="affb"/>
      </w:pPr>
      <w:r>
        <w:rPr>
          <w:rStyle w:val="afffa"/>
        </w:rPr>
        <w:annotationRef/>
      </w:r>
    </w:p>
  </w:comment>
  <w:comment w:id="95" w:author="贾宇尘" w:date="2023-02-21T16:39:00Z" w:initials="贾宇尘">
    <w:p w14:paraId="6BB6EAE9" w14:textId="77777777" w:rsidR="000C0DD1" w:rsidRDefault="000C0DD1" w:rsidP="000C0DD1">
      <w:pPr>
        <w:pStyle w:val="affb"/>
      </w:pPr>
      <w:r>
        <w:rPr>
          <w:rStyle w:val="afff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ECC32D" w15:done="0"/>
  <w15:commentEx w15:paraId="6BB6EA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ECC32D" w16cid:durableId="279F7246"/>
  <w16cid:commentId w16cid:paraId="6BB6EAE9" w16cid:durableId="279F72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1011D" w14:textId="77777777" w:rsidR="00CC3546" w:rsidRDefault="00CC3546">
      <w:r>
        <w:separator/>
      </w:r>
    </w:p>
  </w:endnote>
  <w:endnote w:type="continuationSeparator" w:id="0">
    <w:p w14:paraId="5A86CC38" w14:textId="77777777" w:rsidR="00CC3546" w:rsidRDefault="00CC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9F6F7" w14:textId="77777777" w:rsidR="00C03F38" w:rsidRDefault="000F413A">
    <w:pPr>
      <w:pStyle w:val="afffff4"/>
    </w:pPr>
    <w:r>
      <w:fldChar w:fldCharType="begin"/>
    </w:r>
    <w:r>
      <w:instrText xml:space="preserve"> PAGE  \* MERGEFORMAT </w:instrText>
    </w:r>
    <w:r>
      <w:fldChar w:fldCharType="separate"/>
    </w:r>
    <w: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12B0" w14:textId="77777777" w:rsidR="00C03F38" w:rsidRDefault="00C03F38">
    <w:pPr>
      <w:pStyle w:val="aff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CD109" w14:textId="77777777" w:rsidR="00C03F38" w:rsidRDefault="000F413A">
    <w:pPr>
      <w:pStyle w:val="afffff4"/>
    </w:pPr>
    <w:r>
      <w:fldChar w:fldCharType="begin"/>
    </w:r>
    <w:r>
      <w:instrText xml:space="preserve"> PAGE  \* MERGEFORMAT </w:instrText>
    </w:r>
    <w:r>
      <w:fldChar w:fldCharType="separate"/>
    </w:r>
    <w: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CC5BB" w14:textId="77777777" w:rsidR="00C03F38" w:rsidRDefault="000F413A">
    <w:pPr>
      <w:pStyle w:val="afffff4"/>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C908D" w14:textId="77777777" w:rsidR="00CC3546" w:rsidRDefault="00CC3546">
      <w:r>
        <w:separator/>
      </w:r>
    </w:p>
  </w:footnote>
  <w:footnote w:type="continuationSeparator" w:id="0">
    <w:p w14:paraId="5F55672C" w14:textId="77777777" w:rsidR="00CC3546" w:rsidRDefault="00CC3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E39B6" w14:textId="77777777" w:rsidR="00C03F38" w:rsidRDefault="000F413A">
    <w:pPr>
      <w:pStyle w:val="afff1"/>
    </w:pPr>
    <w:r>
      <w:t>YD/T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742FE" w14:textId="77777777" w:rsidR="00C03F38" w:rsidRDefault="000F413A">
    <w:pPr>
      <w:pStyle w:val="afffff5"/>
    </w:pPr>
    <w:r>
      <w:rPr>
        <w:rFonts w:hint="eastAsia"/>
      </w:rPr>
      <w:t>T</w:t>
    </w:r>
    <w:r>
      <w:t>/</w:t>
    </w:r>
    <w:r>
      <w:rPr>
        <w:rFonts w:hint="eastAsia"/>
      </w:rPr>
      <w:t>CCSA</w:t>
    </w:r>
    <w:r>
      <w:t xml:space="preserve"> </w:t>
    </w:r>
    <w:r>
      <w:t>×××××—××××</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5E385" w14:textId="77777777" w:rsidR="00C03F38" w:rsidRDefault="00C03F38">
    <w:pPr>
      <w:pStyle w:val="aff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3F43E" w14:textId="77777777" w:rsidR="00C03F38" w:rsidRDefault="000F413A">
    <w:pPr>
      <w:pStyle w:val="afffff5"/>
    </w:pPr>
    <w:r>
      <w:t xml:space="preserve">YD/T </w:t>
    </w:r>
    <w:r>
      <w:t>×××××—××××</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9EF5E" w14:textId="77777777" w:rsidR="00C03F38" w:rsidRDefault="000F413A">
    <w:pPr>
      <w:pStyle w:val="afffff5"/>
    </w:pPr>
    <w:r>
      <w:t xml:space="preserve">YD/T </w:t>
    </w:r>
    <w: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7DEF"/>
    <w:multiLevelType w:val="multilevel"/>
    <w:tmpl w:val="07127DEF"/>
    <w:lvl w:ilvl="0">
      <w:start w:val="1"/>
      <w:numFmt w:val="upperLetter"/>
      <w:pStyle w:val="a"/>
      <w:lvlText w:val="%1"/>
      <w:lvlJc w:val="left"/>
      <w:pPr>
        <w:tabs>
          <w:tab w:val="left" w:pos="788"/>
        </w:tabs>
        <w:ind w:left="788" w:hanging="425"/>
      </w:pPr>
    </w:lvl>
    <w:lvl w:ilvl="1">
      <w:start w:val="1"/>
      <w:numFmt w:val="decimal"/>
      <w:pStyle w:val="a0"/>
      <w:suff w:val="nothing"/>
      <w:lvlText w:val="图%1.%2　"/>
      <w:lvlJc w:val="left"/>
      <w:pPr>
        <w:ind w:left="567" w:hanging="567"/>
      </w:pPr>
    </w:lvl>
    <w:lvl w:ilvl="2">
      <w:start w:val="1"/>
      <w:numFmt w:val="decimal"/>
      <w:lvlText w:val="%1.%2.%3"/>
      <w:lvlJc w:val="left"/>
      <w:pPr>
        <w:tabs>
          <w:tab w:val="left" w:pos="1780"/>
        </w:tabs>
        <w:ind w:left="1780" w:hanging="567"/>
      </w:pPr>
    </w:lvl>
    <w:lvl w:ilvl="3">
      <w:start w:val="1"/>
      <w:numFmt w:val="decimal"/>
      <w:lvlText w:val="%1.%2.%3.%4"/>
      <w:lvlJc w:val="left"/>
      <w:pPr>
        <w:tabs>
          <w:tab w:val="left" w:pos="3078"/>
        </w:tabs>
        <w:ind w:left="2347" w:hanging="709"/>
      </w:pPr>
    </w:lvl>
    <w:lvl w:ilvl="4">
      <w:start w:val="1"/>
      <w:numFmt w:val="decimal"/>
      <w:lvlText w:val="%1.%2.%3.%4.%5"/>
      <w:lvlJc w:val="left"/>
      <w:pPr>
        <w:tabs>
          <w:tab w:val="left" w:pos="3861"/>
        </w:tabs>
        <w:ind w:left="2914" w:hanging="850"/>
      </w:pPr>
    </w:lvl>
    <w:lvl w:ilvl="5">
      <w:start w:val="1"/>
      <w:numFmt w:val="decimal"/>
      <w:lvlText w:val="%1.%2.%3.%4.%5.%6"/>
      <w:lvlJc w:val="left"/>
      <w:pPr>
        <w:tabs>
          <w:tab w:val="left" w:pos="4649"/>
        </w:tabs>
        <w:ind w:left="3623" w:hanging="1134"/>
      </w:pPr>
    </w:lvl>
    <w:lvl w:ilvl="6">
      <w:start w:val="1"/>
      <w:numFmt w:val="decimal"/>
      <w:lvlText w:val="%1.%2.%3.%4.%5.%6.%7"/>
      <w:lvlJc w:val="left"/>
      <w:pPr>
        <w:tabs>
          <w:tab w:val="left" w:pos="5431"/>
        </w:tabs>
        <w:ind w:left="4190" w:hanging="1276"/>
      </w:pPr>
    </w:lvl>
    <w:lvl w:ilvl="7">
      <w:start w:val="1"/>
      <w:numFmt w:val="decimal"/>
      <w:lvlText w:val="%1.%2.%3.%4.%5.%6.%7.%8"/>
      <w:lvlJc w:val="left"/>
      <w:pPr>
        <w:tabs>
          <w:tab w:val="left" w:pos="6219"/>
        </w:tabs>
        <w:ind w:left="4757" w:hanging="1418"/>
      </w:pPr>
    </w:lvl>
    <w:lvl w:ilvl="8">
      <w:start w:val="1"/>
      <w:numFmt w:val="decimal"/>
      <w:lvlText w:val="%1.%2.%3.%4.%5.%6.%7.%8.%9"/>
      <w:lvlJc w:val="left"/>
      <w:pPr>
        <w:tabs>
          <w:tab w:val="left" w:pos="7002"/>
        </w:tabs>
        <w:ind w:left="5465" w:hanging="1701"/>
      </w:pPr>
    </w:lvl>
  </w:abstractNum>
  <w:abstractNum w:abstractNumId="1" w15:restartNumberingAfterBreak="0">
    <w:nsid w:val="07E21EA8"/>
    <w:multiLevelType w:val="multilevel"/>
    <w:tmpl w:val="07E21EA8"/>
    <w:lvl w:ilvl="0">
      <w:start w:val="1"/>
      <w:numFmt w:val="upperLetter"/>
      <w:pStyle w:val="a1"/>
      <w:lvlText w:val="%1"/>
      <w:lvlJc w:val="left"/>
      <w:pPr>
        <w:tabs>
          <w:tab w:val="left" w:pos="788"/>
        </w:tabs>
        <w:ind w:left="788" w:hanging="425"/>
      </w:pPr>
    </w:lvl>
    <w:lvl w:ilvl="1">
      <w:start w:val="1"/>
      <w:numFmt w:val="decimal"/>
      <w:pStyle w:val="a2"/>
      <w:suff w:val="nothing"/>
      <w:lvlText w:val="表%1.%2　"/>
      <w:lvlJc w:val="left"/>
      <w:pPr>
        <w:tabs>
          <w:tab w:val="left" w:pos="0"/>
        </w:tabs>
        <w:ind w:left="567" w:hanging="567"/>
      </w:pPr>
    </w:lvl>
    <w:lvl w:ilvl="2">
      <w:start w:val="1"/>
      <w:numFmt w:val="decimal"/>
      <w:lvlText w:val="%1.%2.%3"/>
      <w:lvlJc w:val="left"/>
      <w:pPr>
        <w:tabs>
          <w:tab w:val="left" w:pos="1780"/>
        </w:tabs>
        <w:ind w:left="1780" w:hanging="567"/>
      </w:pPr>
    </w:lvl>
    <w:lvl w:ilvl="3">
      <w:start w:val="1"/>
      <w:numFmt w:val="decimal"/>
      <w:lvlText w:val="%1.%2.%3.%4"/>
      <w:lvlJc w:val="left"/>
      <w:pPr>
        <w:tabs>
          <w:tab w:val="left" w:pos="3078"/>
        </w:tabs>
        <w:ind w:left="2347" w:hanging="709"/>
      </w:pPr>
    </w:lvl>
    <w:lvl w:ilvl="4">
      <w:start w:val="1"/>
      <w:numFmt w:val="decimal"/>
      <w:lvlText w:val="%1.%2.%3.%4.%5"/>
      <w:lvlJc w:val="left"/>
      <w:pPr>
        <w:tabs>
          <w:tab w:val="left" w:pos="3861"/>
        </w:tabs>
        <w:ind w:left="2914" w:hanging="850"/>
      </w:pPr>
    </w:lvl>
    <w:lvl w:ilvl="5">
      <w:start w:val="1"/>
      <w:numFmt w:val="decimal"/>
      <w:lvlText w:val="%1.%2.%3.%4.%5.%6"/>
      <w:lvlJc w:val="left"/>
      <w:pPr>
        <w:tabs>
          <w:tab w:val="left" w:pos="4649"/>
        </w:tabs>
        <w:ind w:left="3623" w:hanging="1134"/>
      </w:pPr>
    </w:lvl>
    <w:lvl w:ilvl="6">
      <w:start w:val="1"/>
      <w:numFmt w:val="decimal"/>
      <w:lvlText w:val="%1.%2.%3.%4.%5.%6.%7"/>
      <w:lvlJc w:val="left"/>
      <w:pPr>
        <w:tabs>
          <w:tab w:val="left" w:pos="5431"/>
        </w:tabs>
        <w:ind w:left="4190" w:hanging="1276"/>
      </w:pPr>
    </w:lvl>
    <w:lvl w:ilvl="7">
      <w:start w:val="1"/>
      <w:numFmt w:val="decimal"/>
      <w:lvlText w:val="%1.%2.%3.%4.%5.%6.%7.%8"/>
      <w:lvlJc w:val="left"/>
      <w:pPr>
        <w:tabs>
          <w:tab w:val="left" w:pos="6219"/>
        </w:tabs>
        <w:ind w:left="4757" w:hanging="1418"/>
      </w:pPr>
    </w:lvl>
    <w:lvl w:ilvl="8">
      <w:start w:val="1"/>
      <w:numFmt w:val="decimal"/>
      <w:lvlText w:val="%1.%2.%3.%4.%5.%6.%7.%8.%9"/>
      <w:lvlJc w:val="left"/>
      <w:pPr>
        <w:tabs>
          <w:tab w:val="left" w:pos="7002"/>
        </w:tabs>
        <w:ind w:left="5465" w:hanging="1701"/>
      </w:pPr>
    </w:lvl>
  </w:abstractNum>
  <w:abstractNum w:abstractNumId="2" w15:restartNumberingAfterBreak="0">
    <w:nsid w:val="0C943395"/>
    <w:multiLevelType w:val="multilevel"/>
    <w:tmpl w:val="4A9873BB"/>
    <w:lvl w:ilvl="0">
      <w:start w:val="1"/>
      <w:numFmt w:val="lowerLetter"/>
      <w:lvlText w:val="%1)"/>
      <w:lvlJc w:val="left"/>
      <w:pPr>
        <w:ind w:left="840" w:hanging="420"/>
      </w:pPr>
      <w:rPr>
        <w:rFonts w:ascii="宋体" w:eastAsia="宋体" w:hAnsi="宋体"/>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8540A31"/>
    <w:multiLevelType w:val="multilevel"/>
    <w:tmpl w:val="18540A31"/>
    <w:lvl w:ilvl="0">
      <w:start w:val="1"/>
      <w:numFmt w:val="decimal"/>
      <w:pStyle w:val="a3"/>
      <w:lvlText w:val="%1)"/>
      <w:lvlJc w:val="left"/>
      <w:pPr>
        <w:tabs>
          <w:tab w:val="left" w:pos="0"/>
        </w:tabs>
        <w:ind w:left="720" w:hanging="357"/>
      </w:pPr>
    </w:lvl>
    <w:lvl w:ilvl="1">
      <w:start w:val="1"/>
      <w:numFmt w:val="decimal"/>
      <w:lvlText w:val="%1.%2"/>
      <w:lvlJc w:val="left"/>
      <w:pPr>
        <w:ind w:left="992" w:hanging="567"/>
      </w:pPr>
    </w:lvl>
    <w:lvl w:ilvl="2">
      <w:start w:val="1"/>
      <w:numFmt w:val="decimal"/>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60F34FF"/>
    <w:multiLevelType w:val="multilevel"/>
    <w:tmpl w:val="260F34FF"/>
    <w:styleLink w:val="a4"/>
    <w:lvl w:ilvl="0">
      <w:start w:val="1"/>
      <w:numFmt w:val="decimal"/>
      <w:pStyle w:val="a5"/>
      <w:suff w:val="nothing"/>
      <w:lvlText w:val="%1　"/>
      <w:lvlJc w:val="left"/>
      <w:pPr>
        <w:ind w:left="0" w:firstLine="0"/>
      </w:pPr>
      <w:rPr>
        <w:rFonts w:ascii="黑体" w:eastAsia="黑体" w:hAnsi="黑体" w:hint="eastAsia"/>
        <w:b w:val="0"/>
        <w:i w:val="0"/>
        <w:sz w:val="21"/>
      </w:rPr>
    </w:lvl>
    <w:lvl w:ilvl="1">
      <w:start w:val="1"/>
      <w:numFmt w:val="decimal"/>
      <w:pStyle w:val="a6"/>
      <w:suff w:val="nothing"/>
      <w:lvlText w:val="%1.%2　"/>
      <w:lvlJc w:val="left"/>
      <w:pPr>
        <w:ind w:left="0" w:firstLine="0"/>
      </w:pPr>
      <w:rPr>
        <w:rFonts w:ascii="黑体" w:eastAsia="黑体" w:hAnsi="黑体" w:hint="eastAsia"/>
        <w:sz w:val="21"/>
      </w:rPr>
    </w:lvl>
    <w:lvl w:ilvl="2">
      <w:start w:val="1"/>
      <w:numFmt w:val="decimal"/>
      <w:pStyle w:val="a7"/>
      <w:suff w:val="nothing"/>
      <w:lvlText w:val="%1.%2.%3　"/>
      <w:lvlJc w:val="left"/>
      <w:pPr>
        <w:ind w:left="2835" w:firstLine="0"/>
      </w:pPr>
      <w:rPr>
        <w:rFonts w:ascii="黑体" w:eastAsia="黑体" w:hAnsi="黑体" w:hint="eastAsia"/>
        <w:sz w:val="21"/>
      </w:rPr>
    </w:lvl>
    <w:lvl w:ilvl="3">
      <w:start w:val="1"/>
      <w:numFmt w:val="decimal"/>
      <w:pStyle w:val="a8"/>
      <w:suff w:val="nothing"/>
      <w:lvlText w:val="%1.%2.%3.%4　"/>
      <w:lvlJc w:val="left"/>
      <w:pPr>
        <w:ind w:left="0" w:firstLine="0"/>
      </w:pPr>
      <w:rPr>
        <w:rFonts w:ascii="黑体" w:eastAsia="黑体" w:hAnsi="黑体" w:hint="eastAsia"/>
        <w:sz w:val="21"/>
      </w:rPr>
    </w:lvl>
    <w:lvl w:ilvl="4">
      <w:start w:val="1"/>
      <w:numFmt w:val="decimal"/>
      <w:pStyle w:val="a9"/>
      <w:suff w:val="nothing"/>
      <w:lvlText w:val="%1.%2.%3.%4.%5　"/>
      <w:lvlJc w:val="left"/>
      <w:pPr>
        <w:ind w:left="0" w:firstLine="0"/>
      </w:pPr>
      <w:rPr>
        <w:rFonts w:ascii="黑体" w:eastAsia="黑体" w:hAnsi="黑体" w:hint="eastAsia"/>
        <w:sz w:val="21"/>
      </w:rPr>
    </w:lvl>
    <w:lvl w:ilvl="5">
      <w:start w:val="1"/>
      <w:numFmt w:val="decimal"/>
      <w:pStyle w:val="aa"/>
      <w:suff w:val="nothing"/>
      <w:lvlText w:val="%1.%2.%3.%4.%5.%6　"/>
      <w:lvlJc w:val="left"/>
      <w:pPr>
        <w:ind w:left="0" w:firstLine="0"/>
      </w:pPr>
      <w:rPr>
        <w:rFonts w:ascii="黑体" w:eastAsia="黑体" w:hAnsi="黑体" w:hint="eastAsia"/>
        <w:sz w:val="21"/>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792515A"/>
    <w:multiLevelType w:val="multilevel"/>
    <w:tmpl w:val="2792515A"/>
    <w:lvl w:ilvl="0">
      <w:start w:val="1"/>
      <w:numFmt w:val="decimal"/>
      <w:pStyle w:val="ab"/>
      <w:suff w:val="nothing"/>
      <w:lvlText w:val=""/>
      <w:lvlJc w:val="left"/>
      <w:pPr>
        <w:ind w:left="0" w:firstLine="0"/>
      </w:pPr>
    </w:lvl>
    <w:lvl w:ilvl="1">
      <w:start w:val="1"/>
      <w:numFmt w:val="decimal"/>
      <w:lvlRestart w:val="0"/>
      <w:pStyle w:val="ac"/>
      <w:suff w:val="nothing"/>
      <w:lvlText w:val="示例%2："/>
      <w:lvlJc w:val="left"/>
      <w:pPr>
        <w:ind w:left="0" w:firstLine="363"/>
      </w:pPr>
      <w:rPr>
        <w:rFonts w:ascii="黑体" w:eastAsia="黑体" w:hAnsi="Times New Roman" w:hint="eastAsia"/>
        <w:b w:val="0"/>
        <w:i w:val="0"/>
        <w:sz w:val="18"/>
      </w:rPr>
    </w:lvl>
    <w:lvl w:ilvl="2">
      <w:start w:val="1"/>
      <w:numFmt w:val="decimal"/>
      <w:lvlText w:val="%3)"/>
      <w:lvlJc w:val="left"/>
      <w:pPr>
        <w:tabs>
          <w:tab w:val="left" w:pos="1259"/>
        </w:tabs>
        <w:ind w:left="1259" w:hanging="420"/>
      </w:pPr>
    </w:lvl>
    <w:lvl w:ilvl="3">
      <w:start w:val="1"/>
      <w:numFmt w:val="decimal"/>
      <w:lvlText w:val="(%4)"/>
      <w:lvlJc w:val="left"/>
      <w:pPr>
        <w:tabs>
          <w:tab w:val="left" w:pos="0"/>
        </w:tabs>
        <w:ind w:left="1678" w:hanging="419"/>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862AF3"/>
    <w:multiLevelType w:val="multilevel"/>
    <w:tmpl w:val="2D862AF3"/>
    <w:lvl w:ilvl="0">
      <w:start w:val="1"/>
      <w:numFmt w:val="decimal"/>
      <w:pStyle w:val="ad"/>
      <w:suff w:val="nothing"/>
      <w:lvlText w:val="表%1　"/>
      <w:lvlJc w:val="left"/>
      <w:pPr>
        <w:ind w:left="0" w:firstLine="0"/>
      </w:pPr>
      <w:rPr>
        <w:rFonts w:ascii="黑体" w:eastAsia="黑体" w:hAnsi="Times New Roman" w:hint="eastAsia"/>
        <w:b w:val="0"/>
        <w:i w:val="0"/>
        <w:sz w:val="21"/>
      </w:rPr>
    </w:lvl>
    <w:lvl w:ilvl="1">
      <w:start w:val="1"/>
      <w:numFmt w:val="decimal"/>
      <w:lvlText w:val="%2)"/>
      <w:lvlJc w:val="left"/>
      <w:pPr>
        <w:tabs>
          <w:tab w:val="left" w:pos="1259"/>
        </w:tabs>
        <w:ind w:left="1259" w:hanging="420"/>
      </w:pPr>
    </w:lvl>
    <w:lvl w:ilvl="2">
      <w:start w:val="1"/>
      <w:numFmt w:val="decimal"/>
      <w:lvlText w:val="(%3)"/>
      <w:lvlJc w:val="left"/>
      <w:pPr>
        <w:tabs>
          <w:tab w:val="left" w:pos="0"/>
        </w:tabs>
        <w:ind w:left="1678" w:hanging="419"/>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F4F25E1"/>
    <w:multiLevelType w:val="hybridMultilevel"/>
    <w:tmpl w:val="A87A0360"/>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31274FC2"/>
    <w:multiLevelType w:val="multilevel"/>
    <w:tmpl w:val="31274FC2"/>
    <w:lvl w:ilvl="0">
      <w:start w:val="1"/>
      <w:numFmt w:val="none"/>
      <w:pStyle w:val="ae"/>
      <w:suff w:val="nothing"/>
      <w:lvlText w:val=" "/>
      <w:lvlJc w:val="left"/>
      <w:pPr>
        <w:ind w:left="0" w:firstLine="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1FA7E9D"/>
    <w:multiLevelType w:val="multilevel"/>
    <w:tmpl w:val="31FA7E9D"/>
    <w:styleLink w:val="af"/>
    <w:lvl w:ilvl="0">
      <w:start w:val="1"/>
      <w:numFmt w:val="none"/>
      <w:suff w:val="nothing"/>
      <w:lvlText w:val=""/>
      <w:lvlJc w:val="left"/>
      <w:pPr>
        <w:ind w:left="839" w:hanging="419"/>
      </w:pPr>
    </w:lvl>
    <w:lvl w:ilvl="1">
      <w:start w:val="1"/>
      <w:numFmt w:val="lowerLetter"/>
      <w:lvlRestart w:val="0"/>
      <w:pStyle w:val="af0"/>
      <w:lvlText w:val="%2)"/>
      <w:lvlJc w:val="left"/>
      <w:pPr>
        <w:tabs>
          <w:tab w:val="left" w:pos="839"/>
        </w:tabs>
        <w:ind w:left="839" w:hanging="419"/>
      </w:pPr>
      <w:rPr>
        <w:rFonts w:ascii="宋体" w:eastAsia="宋体" w:hAnsi="Times New Roman" w:hint="eastAsia"/>
        <w:b w:val="0"/>
        <w:i w:val="0"/>
        <w:sz w:val="21"/>
      </w:rPr>
    </w:lvl>
    <w:lvl w:ilvl="2">
      <w:start w:val="1"/>
      <w:numFmt w:val="decimal"/>
      <w:pStyle w:val="af1"/>
      <w:lvlText w:val="%3)"/>
      <w:lvlJc w:val="left"/>
      <w:pPr>
        <w:tabs>
          <w:tab w:val="left" w:pos="1259"/>
        </w:tabs>
        <w:ind w:left="1259" w:hanging="420"/>
      </w:pPr>
    </w:lvl>
    <w:lvl w:ilvl="3">
      <w:start w:val="1"/>
      <w:numFmt w:val="decimal"/>
      <w:pStyle w:val="af2"/>
      <w:lvlText w:val="(%4)"/>
      <w:lvlJc w:val="left"/>
      <w:pPr>
        <w:tabs>
          <w:tab w:val="left" w:pos="0"/>
        </w:tabs>
        <w:ind w:left="1678" w:hanging="419"/>
      </w:pPr>
      <w:rPr>
        <w:rFonts w:ascii="宋体" w:eastAsia="宋体" w:hAnsi="Times New Roman" w:hint="eastAsia"/>
        <w:b w:val="0"/>
        <w:i w:val="0"/>
        <w:sz w:val="21"/>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AB0FC1"/>
    <w:multiLevelType w:val="multilevel"/>
    <w:tmpl w:val="32AB0FC1"/>
    <w:lvl w:ilvl="0">
      <w:start w:val="1"/>
      <w:numFmt w:val="none"/>
      <w:lvlText w:val=""/>
      <w:lvlJc w:val="left"/>
      <w:pPr>
        <w:ind w:left="0" w:firstLine="0"/>
      </w:pPr>
    </w:lvl>
    <w:lvl w:ilvl="1">
      <w:start w:val="1"/>
      <w:numFmt w:val="none"/>
      <w:lvlRestart w:val="0"/>
      <w:pStyle w:val="af3"/>
      <w:suff w:val="nothing"/>
      <w:lvlText w:val="示例：%2"/>
      <w:lvlJc w:val="left"/>
      <w:pPr>
        <w:ind w:left="0" w:firstLine="363"/>
      </w:pPr>
      <w:rPr>
        <w:rFonts w:ascii="黑体" w:eastAsia="黑体" w:hAnsi="Times New Roman" w:hint="eastAsia"/>
        <w:b w:val="0"/>
        <w:i w:val="0"/>
        <w:sz w:val="18"/>
      </w:rPr>
    </w:lvl>
    <w:lvl w:ilvl="2">
      <w:start w:val="1"/>
      <w:numFmt w:val="decimal"/>
      <w:lvlText w:val="%3)"/>
      <w:lvlJc w:val="left"/>
      <w:pPr>
        <w:tabs>
          <w:tab w:val="left" w:pos="1259"/>
        </w:tabs>
        <w:ind w:left="1259" w:hanging="420"/>
      </w:pPr>
    </w:lvl>
    <w:lvl w:ilvl="3">
      <w:start w:val="1"/>
      <w:numFmt w:val="decimal"/>
      <w:lvlText w:val="(%4)"/>
      <w:lvlJc w:val="left"/>
      <w:pPr>
        <w:tabs>
          <w:tab w:val="left" w:pos="0"/>
        </w:tabs>
        <w:ind w:left="1678" w:hanging="419"/>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B62B0C"/>
    <w:multiLevelType w:val="hybridMultilevel"/>
    <w:tmpl w:val="2A10EFBA"/>
    <w:lvl w:ilvl="0" w:tplc="0409001B">
      <w:start w:val="1"/>
      <w:numFmt w:val="lowerRoman"/>
      <w:lvlText w:val="%1."/>
      <w:lvlJc w:val="right"/>
      <w:pPr>
        <w:ind w:left="1509" w:hanging="420"/>
      </w:p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abstractNum w:abstractNumId="12" w15:restartNumberingAfterBreak="0">
    <w:nsid w:val="394258BF"/>
    <w:multiLevelType w:val="hybridMultilevel"/>
    <w:tmpl w:val="A87A0360"/>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3AD122B1"/>
    <w:multiLevelType w:val="multilevel"/>
    <w:tmpl w:val="3AD122B1"/>
    <w:lvl w:ilvl="0">
      <w:start w:val="1"/>
      <w:numFmt w:val="lowerLetter"/>
      <w:pStyle w:val="af4"/>
      <w:suff w:val="nothing"/>
      <w:lvlText w:val="%1   "/>
      <w:lvlJc w:val="left"/>
      <w:pPr>
        <w:ind w:left="544" w:hanging="181"/>
      </w:pPr>
      <w:rPr>
        <w:rFonts w:ascii="宋体" w:eastAsia="宋体" w:hAnsi="Times New Roman" w:hint="eastAsia"/>
        <w:b w:val="0"/>
        <w:i w:val="0"/>
        <w:sz w:val="18"/>
        <w:vertAlign w:val="superscript"/>
      </w:rPr>
    </w:lvl>
    <w:lvl w:ilvl="1">
      <w:start w:val="1"/>
      <w:numFmt w:val="decimal"/>
      <w:lvlText w:val="%2)"/>
      <w:lvlJc w:val="left"/>
      <w:pPr>
        <w:tabs>
          <w:tab w:val="left" w:pos="1259"/>
        </w:tabs>
        <w:ind w:left="1259" w:hanging="420"/>
      </w:pPr>
    </w:lvl>
    <w:lvl w:ilvl="2">
      <w:start w:val="1"/>
      <w:numFmt w:val="decimal"/>
      <w:lvlText w:val="(%3)"/>
      <w:lvlJc w:val="left"/>
      <w:pPr>
        <w:tabs>
          <w:tab w:val="left" w:pos="0"/>
        </w:tabs>
        <w:ind w:left="1678" w:hanging="419"/>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41C19A9"/>
    <w:multiLevelType w:val="multilevel"/>
    <w:tmpl w:val="441C19A9"/>
    <w:lvl w:ilvl="0">
      <w:start w:val="1"/>
      <w:numFmt w:val="decimal"/>
      <w:pStyle w:val="af5"/>
      <w:suff w:val="nothing"/>
      <w:lvlText w:val="图%1　"/>
      <w:lvlJc w:val="left"/>
      <w:pPr>
        <w:ind w:left="0" w:firstLine="0"/>
      </w:pPr>
      <w:rPr>
        <w:rFonts w:ascii="黑体" w:eastAsia="黑体" w:hAnsi="Times New Roman" w:hint="eastAsia"/>
        <w:b w:val="0"/>
        <w:i w:val="0"/>
        <w:sz w:val="21"/>
      </w:rPr>
    </w:lvl>
    <w:lvl w:ilvl="1">
      <w:start w:val="1"/>
      <w:numFmt w:val="decimal"/>
      <w:lvlText w:val="%2)"/>
      <w:lvlJc w:val="left"/>
      <w:pPr>
        <w:tabs>
          <w:tab w:val="left" w:pos="1259"/>
        </w:tabs>
        <w:ind w:left="1259" w:hanging="420"/>
      </w:pPr>
    </w:lvl>
    <w:lvl w:ilvl="2">
      <w:start w:val="1"/>
      <w:numFmt w:val="decimal"/>
      <w:lvlText w:val="(%3)"/>
      <w:lvlJc w:val="left"/>
      <w:pPr>
        <w:tabs>
          <w:tab w:val="left" w:pos="0"/>
        </w:tabs>
        <w:ind w:left="1678" w:hanging="419"/>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76A6F82"/>
    <w:multiLevelType w:val="multilevel"/>
    <w:tmpl w:val="476A6F82"/>
    <w:lvl w:ilvl="0">
      <w:start w:val="1"/>
      <w:numFmt w:val="none"/>
      <w:pStyle w:val="af6"/>
      <w:suff w:val="nothing"/>
      <w:lvlText w:val=""/>
      <w:lvlJc w:val="left"/>
      <w:pPr>
        <w:ind w:left="0" w:firstLine="0"/>
      </w:pPr>
    </w:lvl>
    <w:lvl w:ilvl="1">
      <w:start w:val="1"/>
      <w:numFmt w:val="decimal"/>
      <w:lvlRestart w:val="0"/>
      <w:pStyle w:val="af7"/>
      <w:suff w:val="nothing"/>
      <w:lvlText w:val="注%2："/>
      <w:lvlJc w:val="left"/>
      <w:pPr>
        <w:ind w:left="811" w:hanging="448"/>
      </w:pPr>
      <w:rPr>
        <w:rFonts w:ascii="黑体" w:eastAsia="黑体" w:hAnsi="Times New Roman" w:hint="eastAsia"/>
        <w:b w:val="0"/>
        <w:i w:val="0"/>
        <w:sz w:val="18"/>
      </w:rPr>
    </w:lvl>
    <w:lvl w:ilvl="2">
      <w:start w:val="1"/>
      <w:numFmt w:val="decimal"/>
      <w:lvlText w:val="%3)"/>
      <w:lvlJc w:val="left"/>
      <w:pPr>
        <w:tabs>
          <w:tab w:val="left" w:pos="1259"/>
        </w:tabs>
        <w:ind w:left="1259" w:hanging="420"/>
      </w:pPr>
    </w:lvl>
    <w:lvl w:ilvl="3">
      <w:start w:val="1"/>
      <w:numFmt w:val="decimal"/>
      <w:lvlText w:val="(%4)"/>
      <w:lvlJc w:val="left"/>
      <w:pPr>
        <w:tabs>
          <w:tab w:val="left" w:pos="0"/>
        </w:tabs>
        <w:ind w:left="1678" w:hanging="419"/>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9873BB"/>
    <w:multiLevelType w:val="multilevel"/>
    <w:tmpl w:val="4A9873BB"/>
    <w:lvl w:ilvl="0">
      <w:start w:val="1"/>
      <w:numFmt w:val="lowerLetter"/>
      <w:lvlText w:val="%1)"/>
      <w:lvlJc w:val="left"/>
      <w:pPr>
        <w:ind w:left="840" w:hanging="420"/>
      </w:pPr>
      <w:rPr>
        <w:rFonts w:ascii="宋体" w:eastAsia="宋体" w:hAnsi="宋体"/>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5290162D"/>
    <w:multiLevelType w:val="multilevel"/>
    <w:tmpl w:val="5290162D"/>
    <w:lvl w:ilvl="0">
      <w:start w:val="1"/>
      <w:numFmt w:val="decimal"/>
      <w:suff w:val="nothing"/>
      <w:lvlText w:val="注%1："/>
      <w:lvlJc w:val="left"/>
      <w:pPr>
        <w:ind w:left="811" w:hanging="448"/>
      </w:pPr>
      <w:rPr>
        <w:rFonts w:ascii="黑体" w:eastAsia="黑体" w:hAnsi="Times New Roman" w:hint="eastAsia"/>
        <w:b w:val="0"/>
        <w:i w:val="0"/>
        <w:sz w:val="18"/>
      </w:rPr>
    </w:lvl>
    <w:lvl w:ilvl="1">
      <w:start w:val="1"/>
      <w:numFmt w:val="decimal"/>
      <w:pStyle w:val="af8"/>
      <w:lvlText w:val="%2)"/>
      <w:lvlJc w:val="left"/>
      <w:pPr>
        <w:tabs>
          <w:tab w:val="left" w:pos="1259"/>
        </w:tabs>
        <w:ind w:left="1259" w:hanging="420"/>
      </w:pPr>
    </w:lvl>
    <w:lvl w:ilvl="2">
      <w:start w:val="1"/>
      <w:numFmt w:val="decimal"/>
      <w:lvlText w:val="(%3)"/>
      <w:lvlJc w:val="left"/>
      <w:pPr>
        <w:tabs>
          <w:tab w:val="left" w:pos="0"/>
        </w:tabs>
        <w:ind w:left="1678" w:hanging="419"/>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D9738BD"/>
    <w:multiLevelType w:val="multilevel"/>
    <w:tmpl w:val="5D9738BD"/>
    <w:lvl w:ilvl="0">
      <w:start w:val="1"/>
      <w:numFmt w:val="none"/>
      <w:pStyle w:val="af9"/>
      <w:suff w:val="nothing"/>
      <w:lvlText w:val="注："/>
      <w:lvlJc w:val="left"/>
      <w:pPr>
        <w:ind w:left="726" w:hanging="363"/>
      </w:pPr>
      <w:rPr>
        <w:rFonts w:ascii="黑体" w:eastAsia="黑体" w:hAnsi="Times New Roman" w:hint="eastAsia"/>
        <w:b w:val="0"/>
        <w:i w:val="0"/>
        <w:sz w:val="18"/>
      </w:rPr>
    </w:lvl>
    <w:lvl w:ilvl="1">
      <w:start w:val="1"/>
      <w:numFmt w:val="decimal"/>
      <w:lvlText w:val="%2)"/>
      <w:lvlJc w:val="left"/>
      <w:pPr>
        <w:tabs>
          <w:tab w:val="left" w:pos="1259"/>
        </w:tabs>
        <w:ind w:left="1259" w:hanging="420"/>
      </w:pPr>
    </w:lvl>
    <w:lvl w:ilvl="2">
      <w:start w:val="1"/>
      <w:numFmt w:val="decimal"/>
      <w:lvlText w:val="(%3)"/>
      <w:lvlJc w:val="left"/>
      <w:pPr>
        <w:tabs>
          <w:tab w:val="left" w:pos="0"/>
        </w:tabs>
        <w:ind w:left="1678" w:hanging="419"/>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1D454D8"/>
    <w:multiLevelType w:val="multilevel"/>
    <w:tmpl w:val="61D454D8"/>
    <w:lvl w:ilvl="0">
      <w:start w:val="1"/>
      <w:numFmt w:val="upperLetter"/>
      <w:pStyle w:val="afa"/>
      <w:suff w:val="nothing"/>
      <w:lvlText w:val="附　录　%1"/>
      <w:lvlJc w:val="left"/>
      <w:pPr>
        <w:ind w:left="0" w:firstLine="0"/>
      </w:pPr>
      <w:rPr>
        <w:rFonts w:ascii="黑体" w:eastAsia="黑体" w:hAnsi="黑体" w:hint="eastAsia"/>
        <w:sz w:val="21"/>
      </w:rPr>
    </w:lvl>
    <w:lvl w:ilvl="1">
      <w:start w:val="1"/>
      <w:numFmt w:val="decimal"/>
      <w:pStyle w:val="afb"/>
      <w:suff w:val="nothing"/>
      <w:lvlText w:val="%1.%2　"/>
      <w:lvlJc w:val="left"/>
      <w:pPr>
        <w:ind w:left="0" w:firstLine="0"/>
      </w:pPr>
      <w:rPr>
        <w:rFonts w:ascii="黑体" w:eastAsia="黑体" w:hAnsi="黑体" w:hint="eastAsia"/>
        <w:sz w:val="21"/>
      </w:rPr>
    </w:lvl>
    <w:lvl w:ilvl="2">
      <w:start w:val="1"/>
      <w:numFmt w:val="decimal"/>
      <w:pStyle w:val="afc"/>
      <w:suff w:val="nothing"/>
      <w:lvlText w:val="%1.%2.%3　"/>
      <w:lvlJc w:val="left"/>
      <w:pPr>
        <w:ind w:left="0" w:firstLine="0"/>
      </w:pPr>
      <w:rPr>
        <w:rFonts w:ascii="黑体" w:eastAsia="黑体" w:hAnsi="黑体" w:hint="eastAsia"/>
        <w:sz w:val="21"/>
      </w:rPr>
    </w:lvl>
    <w:lvl w:ilvl="3">
      <w:start w:val="1"/>
      <w:numFmt w:val="decimal"/>
      <w:pStyle w:val="afd"/>
      <w:suff w:val="nothing"/>
      <w:lvlText w:val="%1.%2.%3.%4　"/>
      <w:lvlJc w:val="left"/>
      <w:pPr>
        <w:ind w:left="0" w:firstLine="0"/>
      </w:pPr>
      <w:rPr>
        <w:rFonts w:ascii="黑体" w:eastAsia="黑体" w:hAnsi="黑体" w:hint="eastAsia"/>
        <w:sz w:val="21"/>
      </w:rPr>
    </w:lvl>
    <w:lvl w:ilvl="4">
      <w:start w:val="1"/>
      <w:numFmt w:val="decimal"/>
      <w:pStyle w:val="afe"/>
      <w:suff w:val="nothing"/>
      <w:lvlText w:val="%1.%2.%3.%4.%5　"/>
      <w:lvlJc w:val="left"/>
      <w:pPr>
        <w:ind w:left="0" w:firstLine="0"/>
      </w:pPr>
      <w:rPr>
        <w:rFonts w:ascii="黑体" w:eastAsia="黑体" w:hAnsi="黑体" w:hint="eastAsia"/>
        <w:sz w:val="21"/>
      </w:rPr>
    </w:lvl>
    <w:lvl w:ilvl="5">
      <w:start w:val="1"/>
      <w:numFmt w:val="decimal"/>
      <w:pStyle w:val="aff"/>
      <w:suff w:val="nothing"/>
      <w:lvlText w:val="%1.%2.%3.%4.%5.%6　"/>
      <w:lvlJc w:val="left"/>
      <w:pPr>
        <w:ind w:left="0" w:firstLine="0"/>
      </w:pPr>
      <w:rPr>
        <w:rFonts w:ascii="黑体" w:eastAsia="黑体" w:hAnsi="黑体" w:hint="eastAsia"/>
        <w:sz w:val="21"/>
      </w:rPr>
    </w:lvl>
    <w:lvl w:ilvl="6">
      <w:start w:val="1"/>
      <w:numFmt w:val="decimal"/>
      <w:pStyle w:val="aff0"/>
      <w:suff w:val="nothing"/>
      <w:lvlText w:val="%1.%2.%3.%4.%5.%6.%7　"/>
      <w:lvlJc w:val="left"/>
      <w:pPr>
        <w:ind w:left="0" w:firstLine="0"/>
      </w:pPr>
      <w:rPr>
        <w:rFonts w:ascii="黑体" w:eastAsia="黑体" w:hAnsi="黑体" w:hint="eastAsia"/>
        <w:sz w:val="21"/>
      </w:r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23677F3"/>
    <w:multiLevelType w:val="hybridMultilevel"/>
    <w:tmpl w:val="A87A0360"/>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15:restartNumberingAfterBreak="0">
    <w:nsid w:val="63213ABD"/>
    <w:multiLevelType w:val="multilevel"/>
    <w:tmpl w:val="63213ABD"/>
    <w:lvl w:ilvl="0">
      <w:start w:val="1"/>
      <w:numFmt w:val="none"/>
      <w:suff w:val="nothing"/>
      <w:lvlText w:val=""/>
      <w:lvlJc w:val="left"/>
      <w:pPr>
        <w:ind w:left="839" w:hanging="419"/>
      </w:pPr>
    </w:lvl>
    <w:lvl w:ilvl="1">
      <w:numFmt w:val="none"/>
      <w:lvlRestart w:val="0"/>
      <w:pStyle w:val="aff1"/>
      <w:suff w:val="nothing"/>
      <w:lvlText w:val="%2——"/>
      <w:lvlJc w:val="left"/>
      <w:pPr>
        <w:ind w:left="833" w:hanging="408"/>
      </w:pPr>
    </w:lvl>
    <w:lvl w:ilvl="2">
      <w:numFmt w:val="bullet"/>
      <w:pStyle w:val="aff2"/>
      <w:lvlText w:val="·"/>
      <w:lvlJc w:val="left"/>
      <w:pPr>
        <w:tabs>
          <w:tab w:val="left" w:pos="760"/>
        </w:tabs>
        <w:ind w:left="1264" w:hanging="414"/>
      </w:pPr>
      <w:rPr>
        <w:rFonts w:ascii="Symbol" w:hAnsi="Symbol" w:hint="default"/>
      </w:rPr>
    </w:lvl>
    <w:lvl w:ilvl="3">
      <w:numFmt w:val="bullet"/>
      <w:pStyle w:val="aff3"/>
      <w:lvlText w:val="¨"/>
      <w:lvlJc w:val="left"/>
      <w:pPr>
        <w:tabs>
          <w:tab w:val="left" w:pos="1678"/>
        </w:tabs>
        <w:ind w:left="1678" w:hanging="414"/>
      </w:pPr>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9B4AC5"/>
    <w:multiLevelType w:val="multilevel"/>
    <w:tmpl w:val="649B4AC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69CC17A0"/>
    <w:multiLevelType w:val="multilevel"/>
    <w:tmpl w:val="4A9873BB"/>
    <w:lvl w:ilvl="0">
      <w:start w:val="1"/>
      <w:numFmt w:val="lowerLetter"/>
      <w:lvlText w:val="%1)"/>
      <w:lvlJc w:val="left"/>
      <w:pPr>
        <w:ind w:left="840" w:hanging="420"/>
      </w:pPr>
      <w:rPr>
        <w:rFonts w:ascii="宋体" w:eastAsia="宋体" w:hAnsi="宋体"/>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700F51A9"/>
    <w:multiLevelType w:val="multilevel"/>
    <w:tmpl w:val="700F51A9"/>
    <w:lvl w:ilvl="0">
      <w:start w:val="1"/>
      <w:numFmt w:val="none"/>
      <w:pStyle w:val="aff4"/>
      <w:suff w:val="nothing"/>
      <w:lvlText w:val="注："/>
      <w:lvlJc w:val="left"/>
      <w:pPr>
        <w:ind w:left="726" w:hanging="363"/>
      </w:pPr>
      <w:rPr>
        <w:rFonts w:ascii="黑体" w:eastAsia="黑体" w:hAnsi="Times New Roman" w:hint="eastAsia"/>
        <w:b w:val="0"/>
        <w:i w:val="0"/>
        <w:sz w:val="18"/>
      </w:rPr>
    </w:lvl>
    <w:lvl w:ilvl="1">
      <w:numFmt w:val="none"/>
      <w:lvlText w:val=""/>
      <w:lvlJc w:val="left"/>
      <w:pPr>
        <w:tabs>
          <w:tab w:val="left" w:pos="360"/>
        </w:tabs>
      </w:pPr>
    </w:lvl>
    <w:lvl w:ilvl="2">
      <w:numFmt w:val="none"/>
      <w:lvlText w:val=""/>
      <w:lvlJc w:val="left"/>
      <w:pPr>
        <w:tabs>
          <w:tab w:val="left" w:pos="360"/>
        </w:tabs>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980761D"/>
    <w:multiLevelType w:val="hybridMultilevel"/>
    <w:tmpl w:val="130E6924"/>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15:restartNumberingAfterBreak="0">
    <w:nsid w:val="7AEE4691"/>
    <w:multiLevelType w:val="hybridMultilevel"/>
    <w:tmpl w:val="A87A0360"/>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15:restartNumberingAfterBreak="0">
    <w:nsid w:val="7BB650D1"/>
    <w:multiLevelType w:val="hybridMultilevel"/>
    <w:tmpl w:val="130E6924"/>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7DCF3439"/>
    <w:multiLevelType w:val="hybridMultilevel"/>
    <w:tmpl w:val="A87A0360"/>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3"/>
  </w:num>
  <w:num w:numId="2">
    <w:abstractNumId w:val="4"/>
  </w:num>
  <w:num w:numId="3">
    <w:abstractNumId w:val="19"/>
  </w:num>
  <w:num w:numId="4">
    <w:abstractNumId w:val="21"/>
  </w:num>
  <w:num w:numId="5">
    <w:abstractNumId w:val="9"/>
  </w:num>
  <w:num w:numId="6">
    <w:abstractNumId w:val="10"/>
  </w:num>
  <w:num w:numId="7">
    <w:abstractNumId w:val="5"/>
  </w:num>
  <w:num w:numId="8">
    <w:abstractNumId w:val="18"/>
  </w:num>
  <w:num w:numId="9">
    <w:abstractNumId w:val="24"/>
  </w:num>
  <w:num w:numId="10">
    <w:abstractNumId w:val="15"/>
  </w:num>
  <w:num w:numId="11">
    <w:abstractNumId w:val="17"/>
  </w:num>
  <w:num w:numId="12">
    <w:abstractNumId w:val="13"/>
  </w:num>
  <w:num w:numId="13">
    <w:abstractNumId w:val="14"/>
  </w:num>
  <w:num w:numId="14">
    <w:abstractNumId w:val="0"/>
  </w:num>
  <w:num w:numId="15">
    <w:abstractNumId w:val="6"/>
  </w:num>
  <w:num w:numId="16">
    <w:abstractNumId w:val="1"/>
  </w:num>
  <w:num w:numId="17">
    <w:abstractNumId w:val="8"/>
  </w:num>
  <w:num w:numId="18">
    <w:abstractNumId w:val="22"/>
  </w:num>
  <w:num w:numId="19">
    <w:abstractNumId w:val="25"/>
  </w:num>
  <w:num w:numId="20">
    <w:abstractNumId w:val="26"/>
  </w:num>
  <w:num w:numId="21">
    <w:abstractNumId w:val="11"/>
  </w:num>
  <w:num w:numId="22">
    <w:abstractNumId w:val="20"/>
  </w:num>
  <w:num w:numId="23">
    <w:abstractNumId w:val="27"/>
  </w:num>
  <w:num w:numId="24">
    <w:abstractNumId w:val="7"/>
  </w:num>
  <w:num w:numId="25">
    <w:abstractNumId w:val="28"/>
  </w:num>
  <w:num w:numId="26">
    <w:abstractNumId w:val="12"/>
  </w:num>
  <w:num w:numId="27">
    <w:abstractNumId w:val="16"/>
  </w:num>
  <w:num w:numId="28">
    <w:abstractNumId w:val="2"/>
  </w:num>
  <w:num w:numId="29">
    <w:abstractNumId w:val="23"/>
  </w:num>
  <w:num w:numId="30">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hideSpellingErrors/>
  <w:hideGrammaticalErrors/>
  <w:proofState w:spelling="clean" w:grammar="clean"/>
  <w:trackRevisions/>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OGI4NjI5OTBmMDM1ODFlMDkzNDFlZTFiMWNhZWU5ZTMifQ=="/>
  </w:docVars>
  <w:rsids>
    <w:rsidRoot w:val="001F3B8E"/>
    <w:rsid w:val="00000D78"/>
    <w:rsid w:val="0000377A"/>
    <w:rsid w:val="0000429C"/>
    <w:rsid w:val="0000438F"/>
    <w:rsid w:val="00004C34"/>
    <w:rsid w:val="0000558E"/>
    <w:rsid w:val="0000605F"/>
    <w:rsid w:val="000072C6"/>
    <w:rsid w:val="000110F6"/>
    <w:rsid w:val="000111EF"/>
    <w:rsid w:val="0001136B"/>
    <w:rsid w:val="00011F45"/>
    <w:rsid w:val="0001206B"/>
    <w:rsid w:val="00012A5A"/>
    <w:rsid w:val="0001460C"/>
    <w:rsid w:val="00015333"/>
    <w:rsid w:val="00015662"/>
    <w:rsid w:val="00015AE4"/>
    <w:rsid w:val="00015BDA"/>
    <w:rsid w:val="0001632F"/>
    <w:rsid w:val="00016C1E"/>
    <w:rsid w:val="00017156"/>
    <w:rsid w:val="00017E57"/>
    <w:rsid w:val="00017E7F"/>
    <w:rsid w:val="000208E1"/>
    <w:rsid w:val="00020D6C"/>
    <w:rsid w:val="00021CC2"/>
    <w:rsid w:val="000245B5"/>
    <w:rsid w:val="000246D6"/>
    <w:rsid w:val="00024C48"/>
    <w:rsid w:val="00024F83"/>
    <w:rsid w:val="00025444"/>
    <w:rsid w:val="00026A3B"/>
    <w:rsid w:val="00026CCF"/>
    <w:rsid w:val="000311DB"/>
    <w:rsid w:val="000316B2"/>
    <w:rsid w:val="00031714"/>
    <w:rsid w:val="00031B00"/>
    <w:rsid w:val="000325E0"/>
    <w:rsid w:val="00032797"/>
    <w:rsid w:val="0003334B"/>
    <w:rsid w:val="000338C3"/>
    <w:rsid w:val="000339D7"/>
    <w:rsid w:val="00034C29"/>
    <w:rsid w:val="00035B97"/>
    <w:rsid w:val="000366FA"/>
    <w:rsid w:val="000369BE"/>
    <w:rsid w:val="000371BB"/>
    <w:rsid w:val="00037394"/>
    <w:rsid w:val="0003750E"/>
    <w:rsid w:val="000400EC"/>
    <w:rsid w:val="00040876"/>
    <w:rsid w:val="00043557"/>
    <w:rsid w:val="0004553E"/>
    <w:rsid w:val="0004695A"/>
    <w:rsid w:val="000474E7"/>
    <w:rsid w:val="0004796C"/>
    <w:rsid w:val="00051772"/>
    <w:rsid w:val="000533C6"/>
    <w:rsid w:val="00053731"/>
    <w:rsid w:val="0005398D"/>
    <w:rsid w:val="000545D2"/>
    <w:rsid w:val="00054B63"/>
    <w:rsid w:val="00054CC7"/>
    <w:rsid w:val="000556A9"/>
    <w:rsid w:val="0005651D"/>
    <w:rsid w:val="000565FC"/>
    <w:rsid w:val="000566B2"/>
    <w:rsid w:val="000601FD"/>
    <w:rsid w:val="0006260A"/>
    <w:rsid w:val="000650D2"/>
    <w:rsid w:val="00065AA8"/>
    <w:rsid w:val="0006612D"/>
    <w:rsid w:val="0006637E"/>
    <w:rsid w:val="0006654C"/>
    <w:rsid w:val="00066881"/>
    <w:rsid w:val="00066DF5"/>
    <w:rsid w:val="00066FB9"/>
    <w:rsid w:val="00066FBE"/>
    <w:rsid w:val="00066FD6"/>
    <w:rsid w:val="00067E57"/>
    <w:rsid w:val="00067EBB"/>
    <w:rsid w:val="00070044"/>
    <w:rsid w:val="000721AE"/>
    <w:rsid w:val="00072446"/>
    <w:rsid w:val="000743E4"/>
    <w:rsid w:val="00077437"/>
    <w:rsid w:val="0008169D"/>
    <w:rsid w:val="00081AF8"/>
    <w:rsid w:val="000821B9"/>
    <w:rsid w:val="0008313B"/>
    <w:rsid w:val="0008405B"/>
    <w:rsid w:val="0008484B"/>
    <w:rsid w:val="0008606A"/>
    <w:rsid w:val="00091959"/>
    <w:rsid w:val="000927D7"/>
    <w:rsid w:val="00092E49"/>
    <w:rsid w:val="000947F3"/>
    <w:rsid w:val="00095F81"/>
    <w:rsid w:val="000962B9"/>
    <w:rsid w:val="00096D2B"/>
    <w:rsid w:val="00096F0C"/>
    <w:rsid w:val="0009734B"/>
    <w:rsid w:val="000A03EA"/>
    <w:rsid w:val="000A045C"/>
    <w:rsid w:val="000A09EF"/>
    <w:rsid w:val="000A187E"/>
    <w:rsid w:val="000A3184"/>
    <w:rsid w:val="000A38FA"/>
    <w:rsid w:val="000A4A4F"/>
    <w:rsid w:val="000A4A9E"/>
    <w:rsid w:val="000A4E98"/>
    <w:rsid w:val="000A50EF"/>
    <w:rsid w:val="000A7357"/>
    <w:rsid w:val="000B053A"/>
    <w:rsid w:val="000B1643"/>
    <w:rsid w:val="000B179F"/>
    <w:rsid w:val="000B1E0B"/>
    <w:rsid w:val="000B245A"/>
    <w:rsid w:val="000B2B7D"/>
    <w:rsid w:val="000B4D9B"/>
    <w:rsid w:val="000B5BAF"/>
    <w:rsid w:val="000B6284"/>
    <w:rsid w:val="000B75D0"/>
    <w:rsid w:val="000C060E"/>
    <w:rsid w:val="000C074D"/>
    <w:rsid w:val="000C0CF2"/>
    <w:rsid w:val="000C0DD1"/>
    <w:rsid w:val="000C0DD6"/>
    <w:rsid w:val="000C0E68"/>
    <w:rsid w:val="000C234F"/>
    <w:rsid w:val="000C4366"/>
    <w:rsid w:val="000C43E5"/>
    <w:rsid w:val="000C481E"/>
    <w:rsid w:val="000C5388"/>
    <w:rsid w:val="000C61CF"/>
    <w:rsid w:val="000C62AC"/>
    <w:rsid w:val="000C6D54"/>
    <w:rsid w:val="000C75CB"/>
    <w:rsid w:val="000D1B3C"/>
    <w:rsid w:val="000D30D6"/>
    <w:rsid w:val="000D32E3"/>
    <w:rsid w:val="000D39C4"/>
    <w:rsid w:val="000D3A4B"/>
    <w:rsid w:val="000D3D1E"/>
    <w:rsid w:val="000D5045"/>
    <w:rsid w:val="000D60B3"/>
    <w:rsid w:val="000D6D4E"/>
    <w:rsid w:val="000D7DEC"/>
    <w:rsid w:val="000E07A6"/>
    <w:rsid w:val="000E0809"/>
    <w:rsid w:val="000E0AFB"/>
    <w:rsid w:val="000E1B3E"/>
    <w:rsid w:val="000E21E2"/>
    <w:rsid w:val="000E26A6"/>
    <w:rsid w:val="000E430A"/>
    <w:rsid w:val="000E4FA7"/>
    <w:rsid w:val="000E69BD"/>
    <w:rsid w:val="000E7986"/>
    <w:rsid w:val="000F014A"/>
    <w:rsid w:val="000F26EF"/>
    <w:rsid w:val="000F2B1B"/>
    <w:rsid w:val="000F413A"/>
    <w:rsid w:val="000F484A"/>
    <w:rsid w:val="000F4DC4"/>
    <w:rsid w:val="000F5653"/>
    <w:rsid w:val="000F56A4"/>
    <w:rsid w:val="00100101"/>
    <w:rsid w:val="00100ACC"/>
    <w:rsid w:val="00100F0B"/>
    <w:rsid w:val="00101A96"/>
    <w:rsid w:val="00101B72"/>
    <w:rsid w:val="00102991"/>
    <w:rsid w:val="0010375B"/>
    <w:rsid w:val="00104F41"/>
    <w:rsid w:val="00106A9C"/>
    <w:rsid w:val="00106EE2"/>
    <w:rsid w:val="00106FA2"/>
    <w:rsid w:val="001100C4"/>
    <w:rsid w:val="00112790"/>
    <w:rsid w:val="00112A39"/>
    <w:rsid w:val="0011327F"/>
    <w:rsid w:val="00113418"/>
    <w:rsid w:val="00113D66"/>
    <w:rsid w:val="00114D50"/>
    <w:rsid w:val="00115C7F"/>
    <w:rsid w:val="0011663C"/>
    <w:rsid w:val="00120227"/>
    <w:rsid w:val="0012060F"/>
    <w:rsid w:val="00122B13"/>
    <w:rsid w:val="00123F7B"/>
    <w:rsid w:val="001244A0"/>
    <w:rsid w:val="001249E5"/>
    <w:rsid w:val="00125827"/>
    <w:rsid w:val="0012729D"/>
    <w:rsid w:val="001274BD"/>
    <w:rsid w:val="0012755E"/>
    <w:rsid w:val="001306DF"/>
    <w:rsid w:val="0013090D"/>
    <w:rsid w:val="00130A69"/>
    <w:rsid w:val="0013113B"/>
    <w:rsid w:val="001346C1"/>
    <w:rsid w:val="00134F2A"/>
    <w:rsid w:val="0013525E"/>
    <w:rsid w:val="0013749A"/>
    <w:rsid w:val="00140D7E"/>
    <w:rsid w:val="001416B7"/>
    <w:rsid w:val="00142FD5"/>
    <w:rsid w:val="00144A98"/>
    <w:rsid w:val="0014550C"/>
    <w:rsid w:val="001468EF"/>
    <w:rsid w:val="00147033"/>
    <w:rsid w:val="00152394"/>
    <w:rsid w:val="001526AE"/>
    <w:rsid w:val="00154D4C"/>
    <w:rsid w:val="00157CD0"/>
    <w:rsid w:val="00162583"/>
    <w:rsid w:val="00163DF7"/>
    <w:rsid w:val="00164635"/>
    <w:rsid w:val="00164760"/>
    <w:rsid w:val="00164A3A"/>
    <w:rsid w:val="00164EEF"/>
    <w:rsid w:val="00166B81"/>
    <w:rsid w:val="00166BDA"/>
    <w:rsid w:val="001670DE"/>
    <w:rsid w:val="00167F8D"/>
    <w:rsid w:val="00171007"/>
    <w:rsid w:val="00171B6E"/>
    <w:rsid w:val="0017282B"/>
    <w:rsid w:val="001734A2"/>
    <w:rsid w:val="001760E9"/>
    <w:rsid w:val="00176C03"/>
    <w:rsid w:val="001770BD"/>
    <w:rsid w:val="00177274"/>
    <w:rsid w:val="0018029D"/>
    <w:rsid w:val="00180F1F"/>
    <w:rsid w:val="001813C8"/>
    <w:rsid w:val="00182067"/>
    <w:rsid w:val="001824B9"/>
    <w:rsid w:val="001833A2"/>
    <w:rsid w:val="00183F9D"/>
    <w:rsid w:val="00184011"/>
    <w:rsid w:val="0018441D"/>
    <w:rsid w:val="00184442"/>
    <w:rsid w:val="00185951"/>
    <w:rsid w:val="001865BB"/>
    <w:rsid w:val="0018757F"/>
    <w:rsid w:val="00190627"/>
    <w:rsid w:val="00190A9D"/>
    <w:rsid w:val="001936B5"/>
    <w:rsid w:val="00193A8C"/>
    <w:rsid w:val="00193C21"/>
    <w:rsid w:val="00193E23"/>
    <w:rsid w:val="00194614"/>
    <w:rsid w:val="00195C1A"/>
    <w:rsid w:val="001960EF"/>
    <w:rsid w:val="00196368"/>
    <w:rsid w:val="001965B2"/>
    <w:rsid w:val="00197CED"/>
    <w:rsid w:val="001A1472"/>
    <w:rsid w:val="001A2DBE"/>
    <w:rsid w:val="001A59AD"/>
    <w:rsid w:val="001A5D0D"/>
    <w:rsid w:val="001A6584"/>
    <w:rsid w:val="001A720A"/>
    <w:rsid w:val="001A7503"/>
    <w:rsid w:val="001A7D92"/>
    <w:rsid w:val="001B0634"/>
    <w:rsid w:val="001B0C05"/>
    <w:rsid w:val="001B12DE"/>
    <w:rsid w:val="001B17FD"/>
    <w:rsid w:val="001B18D8"/>
    <w:rsid w:val="001B3366"/>
    <w:rsid w:val="001B6182"/>
    <w:rsid w:val="001B70E5"/>
    <w:rsid w:val="001B742F"/>
    <w:rsid w:val="001B79AF"/>
    <w:rsid w:val="001B7AB2"/>
    <w:rsid w:val="001C1F05"/>
    <w:rsid w:val="001C2F4E"/>
    <w:rsid w:val="001C4C5A"/>
    <w:rsid w:val="001C5591"/>
    <w:rsid w:val="001C5A3C"/>
    <w:rsid w:val="001C71E0"/>
    <w:rsid w:val="001C7266"/>
    <w:rsid w:val="001D0B8B"/>
    <w:rsid w:val="001D4018"/>
    <w:rsid w:val="001D4E2F"/>
    <w:rsid w:val="001D56B7"/>
    <w:rsid w:val="001D6E06"/>
    <w:rsid w:val="001E067E"/>
    <w:rsid w:val="001E42A0"/>
    <w:rsid w:val="001E53CE"/>
    <w:rsid w:val="001E5486"/>
    <w:rsid w:val="001E723A"/>
    <w:rsid w:val="001E7AE5"/>
    <w:rsid w:val="001F0C38"/>
    <w:rsid w:val="001F1AFF"/>
    <w:rsid w:val="001F24C3"/>
    <w:rsid w:val="001F378B"/>
    <w:rsid w:val="001F3B8E"/>
    <w:rsid w:val="001F4B36"/>
    <w:rsid w:val="001F690F"/>
    <w:rsid w:val="001F6D54"/>
    <w:rsid w:val="001F6E95"/>
    <w:rsid w:val="001F781F"/>
    <w:rsid w:val="002017CD"/>
    <w:rsid w:val="00203633"/>
    <w:rsid w:val="002039EB"/>
    <w:rsid w:val="00205ABA"/>
    <w:rsid w:val="0021025A"/>
    <w:rsid w:val="00211BFA"/>
    <w:rsid w:val="00212A24"/>
    <w:rsid w:val="002144B1"/>
    <w:rsid w:val="0021680D"/>
    <w:rsid w:val="00216866"/>
    <w:rsid w:val="0022038E"/>
    <w:rsid w:val="00221959"/>
    <w:rsid w:val="00223D31"/>
    <w:rsid w:val="00225033"/>
    <w:rsid w:val="00226052"/>
    <w:rsid w:val="002347E0"/>
    <w:rsid w:val="00235518"/>
    <w:rsid w:val="00235C9F"/>
    <w:rsid w:val="00237859"/>
    <w:rsid w:val="00240EC9"/>
    <w:rsid w:val="002412E7"/>
    <w:rsid w:val="00241DBF"/>
    <w:rsid w:val="00242561"/>
    <w:rsid w:val="00242B7C"/>
    <w:rsid w:val="002435BA"/>
    <w:rsid w:val="00244BED"/>
    <w:rsid w:val="002456BE"/>
    <w:rsid w:val="00245FB3"/>
    <w:rsid w:val="002517AA"/>
    <w:rsid w:val="00251C81"/>
    <w:rsid w:val="00251CA2"/>
    <w:rsid w:val="00251D3C"/>
    <w:rsid w:val="00252E66"/>
    <w:rsid w:val="002549E8"/>
    <w:rsid w:val="00254C08"/>
    <w:rsid w:val="002559B2"/>
    <w:rsid w:val="00255E7F"/>
    <w:rsid w:val="002579F5"/>
    <w:rsid w:val="00260584"/>
    <w:rsid w:val="00260589"/>
    <w:rsid w:val="002613A1"/>
    <w:rsid w:val="0026144C"/>
    <w:rsid w:val="00262010"/>
    <w:rsid w:val="002644E8"/>
    <w:rsid w:val="00264A95"/>
    <w:rsid w:val="00264BCD"/>
    <w:rsid w:val="00264FCA"/>
    <w:rsid w:val="0026623B"/>
    <w:rsid w:val="00266F0F"/>
    <w:rsid w:val="002703D7"/>
    <w:rsid w:val="00272AC8"/>
    <w:rsid w:val="00273549"/>
    <w:rsid w:val="0027389B"/>
    <w:rsid w:val="002739AF"/>
    <w:rsid w:val="00273D32"/>
    <w:rsid w:val="0027503A"/>
    <w:rsid w:val="0027678E"/>
    <w:rsid w:val="00281881"/>
    <w:rsid w:val="0028352D"/>
    <w:rsid w:val="00284803"/>
    <w:rsid w:val="002858B8"/>
    <w:rsid w:val="00285D93"/>
    <w:rsid w:val="00287829"/>
    <w:rsid w:val="0028798E"/>
    <w:rsid w:val="00287A42"/>
    <w:rsid w:val="00291DF9"/>
    <w:rsid w:val="00292597"/>
    <w:rsid w:val="00292BB6"/>
    <w:rsid w:val="00293139"/>
    <w:rsid w:val="002945E5"/>
    <w:rsid w:val="00294753"/>
    <w:rsid w:val="002947FB"/>
    <w:rsid w:val="00296FBE"/>
    <w:rsid w:val="002A084B"/>
    <w:rsid w:val="002A0CCF"/>
    <w:rsid w:val="002A222F"/>
    <w:rsid w:val="002A22A6"/>
    <w:rsid w:val="002A2EAB"/>
    <w:rsid w:val="002A4B3B"/>
    <w:rsid w:val="002A4EDD"/>
    <w:rsid w:val="002A50E4"/>
    <w:rsid w:val="002A52BC"/>
    <w:rsid w:val="002A59F7"/>
    <w:rsid w:val="002A6890"/>
    <w:rsid w:val="002B00AC"/>
    <w:rsid w:val="002B0B4A"/>
    <w:rsid w:val="002B0E8C"/>
    <w:rsid w:val="002B1306"/>
    <w:rsid w:val="002B1D86"/>
    <w:rsid w:val="002B2F48"/>
    <w:rsid w:val="002B384F"/>
    <w:rsid w:val="002B4004"/>
    <w:rsid w:val="002B4425"/>
    <w:rsid w:val="002B49AA"/>
    <w:rsid w:val="002B5007"/>
    <w:rsid w:val="002B5940"/>
    <w:rsid w:val="002B6D73"/>
    <w:rsid w:val="002B6F54"/>
    <w:rsid w:val="002C0659"/>
    <w:rsid w:val="002C0D3A"/>
    <w:rsid w:val="002C1373"/>
    <w:rsid w:val="002C3BDA"/>
    <w:rsid w:val="002C5C6E"/>
    <w:rsid w:val="002C61C4"/>
    <w:rsid w:val="002C71FA"/>
    <w:rsid w:val="002D1CF5"/>
    <w:rsid w:val="002D1E0D"/>
    <w:rsid w:val="002D304F"/>
    <w:rsid w:val="002D322B"/>
    <w:rsid w:val="002D47D9"/>
    <w:rsid w:val="002D4BE5"/>
    <w:rsid w:val="002D5832"/>
    <w:rsid w:val="002D5E28"/>
    <w:rsid w:val="002D64EE"/>
    <w:rsid w:val="002D75B5"/>
    <w:rsid w:val="002D768B"/>
    <w:rsid w:val="002E07C5"/>
    <w:rsid w:val="002E169F"/>
    <w:rsid w:val="002E2F76"/>
    <w:rsid w:val="002E327F"/>
    <w:rsid w:val="002E34C6"/>
    <w:rsid w:val="002E3D48"/>
    <w:rsid w:val="002E6FE1"/>
    <w:rsid w:val="002E701C"/>
    <w:rsid w:val="002E7BA0"/>
    <w:rsid w:val="002E7FC6"/>
    <w:rsid w:val="002F01B8"/>
    <w:rsid w:val="002F181E"/>
    <w:rsid w:val="002F1D46"/>
    <w:rsid w:val="002F1F3D"/>
    <w:rsid w:val="002F2656"/>
    <w:rsid w:val="002F378E"/>
    <w:rsid w:val="002F3A82"/>
    <w:rsid w:val="002F3BBF"/>
    <w:rsid w:val="002F5345"/>
    <w:rsid w:val="002F5AC4"/>
    <w:rsid w:val="002F6370"/>
    <w:rsid w:val="002F7263"/>
    <w:rsid w:val="00302B6D"/>
    <w:rsid w:val="00302D3D"/>
    <w:rsid w:val="00303C1C"/>
    <w:rsid w:val="00303E41"/>
    <w:rsid w:val="00305C4F"/>
    <w:rsid w:val="00306356"/>
    <w:rsid w:val="00306CDD"/>
    <w:rsid w:val="003077FA"/>
    <w:rsid w:val="003114AB"/>
    <w:rsid w:val="003119FB"/>
    <w:rsid w:val="00311BE4"/>
    <w:rsid w:val="0031266B"/>
    <w:rsid w:val="00312D6C"/>
    <w:rsid w:val="00312DE5"/>
    <w:rsid w:val="00313278"/>
    <w:rsid w:val="00313B2A"/>
    <w:rsid w:val="00314492"/>
    <w:rsid w:val="00314786"/>
    <w:rsid w:val="00315833"/>
    <w:rsid w:val="0031631A"/>
    <w:rsid w:val="00317B53"/>
    <w:rsid w:val="00321BEF"/>
    <w:rsid w:val="0032349A"/>
    <w:rsid w:val="00323C41"/>
    <w:rsid w:val="00324329"/>
    <w:rsid w:val="00326081"/>
    <w:rsid w:val="00326878"/>
    <w:rsid w:val="003305DA"/>
    <w:rsid w:val="00332396"/>
    <w:rsid w:val="0033292D"/>
    <w:rsid w:val="00333CEE"/>
    <w:rsid w:val="00335B5A"/>
    <w:rsid w:val="003367AC"/>
    <w:rsid w:val="00340BBD"/>
    <w:rsid w:val="00340D67"/>
    <w:rsid w:val="00341003"/>
    <w:rsid w:val="003431D7"/>
    <w:rsid w:val="00343990"/>
    <w:rsid w:val="00345525"/>
    <w:rsid w:val="00347C26"/>
    <w:rsid w:val="00351CAF"/>
    <w:rsid w:val="00352990"/>
    <w:rsid w:val="00352DCC"/>
    <w:rsid w:val="003545EE"/>
    <w:rsid w:val="003557C1"/>
    <w:rsid w:val="003558C1"/>
    <w:rsid w:val="00357F64"/>
    <w:rsid w:val="0036285F"/>
    <w:rsid w:val="00363B40"/>
    <w:rsid w:val="00364BC7"/>
    <w:rsid w:val="0036638A"/>
    <w:rsid w:val="00366E5E"/>
    <w:rsid w:val="00370650"/>
    <w:rsid w:val="003708F5"/>
    <w:rsid w:val="0037153D"/>
    <w:rsid w:val="00372B4B"/>
    <w:rsid w:val="00372FCD"/>
    <w:rsid w:val="003756E3"/>
    <w:rsid w:val="00381300"/>
    <w:rsid w:val="003821AD"/>
    <w:rsid w:val="0038244C"/>
    <w:rsid w:val="00384144"/>
    <w:rsid w:val="00384DDD"/>
    <w:rsid w:val="00385606"/>
    <w:rsid w:val="00385D05"/>
    <w:rsid w:val="00386B12"/>
    <w:rsid w:val="00386D66"/>
    <w:rsid w:val="00387C2E"/>
    <w:rsid w:val="0039022A"/>
    <w:rsid w:val="00390701"/>
    <w:rsid w:val="00391078"/>
    <w:rsid w:val="00391867"/>
    <w:rsid w:val="0039202A"/>
    <w:rsid w:val="0039275E"/>
    <w:rsid w:val="003929AC"/>
    <w:rsid w:val="0039333A"/>
    <w:rsid w:val="003944C6"/>
    <w:rsid w:val="00396B63"/>
    <w:rsid w:val="00397AA1"/>
    <w:rsid w:val="003A09EB"/>
    <w:rsid w:val="003A134F"/>
    <w:rsid w:val="003A1EA3"/>
    <w:rsid w:val="003A299B"/>
    <w:rsid w:val="003A3F8F"/>
    <w:rsid w:val="003B3468"/>
    <w:rsid w:val="003B35E0"/>
    <w:rsid w:val="003B4F0B"/>
    <w:rsid w:val="003B6799"/>
    <w:rsid w:val="003B6D75"/>
    <w:rsid w:val="003B7321"/>
    <w:rsid w:val="003B7382"/>
    <w:rsid w:val="003B7427"/>
    <w:rsid w:val="003B7D7E"/>
    <w:rsid w:val="003B7FED"/>
    <w:rsid w:val="003C00A5"/>
    <w:rsid w:val="003C20A9"/>
    <w:rsid w:val="003C3BD0"/>
    <w:rsid w:val="003C3F37"/>
    <w:rsid w:val="003C442E"/>
    <w:rsid w:val="003C5405"/>
    <w:rsid w:val="003C5557"/>
    <w:rsid w:val="003C5BA9"/>
    <w:rsid w:val="003C5FD8"/>
    <w:rsid w:val="003C6326"/>
    <w:rsid w:val="003C6F69"/>
    <w:rsid w:val="003D00B8"/>
    <w:rsid w:val="003D1840"/>
    <w:rsid w:val="003D33AE"/>
    <w:rsid w:val="003D3445"/>
    <w:rsid w:val="003D36AE"/>
    <w:rsid w:val="003D4495"/>
    <w:rsid w:val="003D4DF3"/>
    <w:rsid w:val="003D5F19"/>
    <w:rsid w:val="003D6B3C"/>
    <w:rsid w:val="003E0DD7"/>
    <w:rsid w:val="003E3FBB"/>
    <w:rsid w:val="003E445E"/>
    <w:rsid w:val="003E493D"/>
    <w:rsid w:val="003E5B17"/>
    <w:rsid w:val="003E5C17"/>
    <w:rsid w:val="003E690E"/>
    <w:rsid w:val="003E6F99"/>
    <w:rsid w:val="003E7088"/>
    <w:rsid w:val="003E7534"/>
    <w:rsid w:val="003F06E3"/>
    <w:rsid w:val="003F0867"/>
    <w:rsid w:val="003F0AB8"/>
    <w:rsid w:val="003F132A"/>
    <w:rsid w:val="003F15C4"/>
    <w:rsid w:val="003F1B72"/>
    <w:rsid w:val="003F2449"/>
    <w:rsid w:val="003F2C3F"/>
    <w:rsid w:val="003F3724"/>
    <w:rsid w:val="003F45E0"/>
    <w:rsid w:val="003F48C7"/>
    <w:rsid w:val="003F57D8"/>
    <w:rsid w:val="003F6CAF"/>
    <w:rsid w:val="003F7F33"/>
    <w:rsid w:val="00400485"/>
    <w:rsid w:val="0040260C"/>
    <w:rsid w:val="00403B40"/>
    <w:rsid w:val="00403E8F"/>
    <w:rsid w:val="00404BBF"/>
    <w:rsid w:val="0040548F"/>
    <w:rsid w:val="00406AD4"/>
    <w:rsid w:val="00406B59"/>
    <w:rsid w:val="00406B79"/>
    <w:rsid w:val="00406B7E"/>
    <w:rsid w:val="00410C98"/>
    <w:rsid w:val="00411FB9"/>
    <w:rsid w:val="00412554"/>
    <w:rsid w:val="0041389E"/>
    <w:rsid w:val="0041517C"/>
    <w:rsid w:val="004167DA"/>
    <w:rsid w:val="004169A7"/>
    <w:rsid w:val="004205FB"/>
    <w:rsid w:val="00420C61"/>
    <w:rsid w:val="004221C1"/>
    <w:rsid w:val="0042363B"/>
    <w:rsid w:val="00423DD8"/>
    <w:rsid w:val="00424690"/>
    <w:rsid w:val="004250DF"/>
    <w:rsid w:val="004255C8"/>
    <w:rsid w:val="00425AEF"/>
    <w:rsid w:val="00425BC5"/>
    <w:rsid w:val="00425D39"/>
    <w:rsid w:val="00426D6D"/>
    <w:rsid w:val="00427724"/>
    <w:rsid w:val="00430A4E"/>
    <w:rsid w:val="00432329"/>
    <w:rsid w:val="00432B91"/>
    <w:rsid w:val="00433250"/>
    <w:rsid w:val="00433523"/>
    <w:rsid w:val="00434078"/>
    <w:rsid w:val="0043515B"/>
    <w:rsid w:val="004354FC"/>
    <w:rsid w:val="004358FF"/>
    <w:rsid w:val="00435DD3"/>
    <w:rsid w:val="0043764C"/>
    <w:rsid w:val="00437E02"/>
    <w:rsid w:val="0044112E"/>
    <w:rsid w:val="00441268"/>
    <w:rsid w:val="0044304C"/>
    <w:rsid w:val="004435CC"/>
    <w:rsid w:val="0044418D"/>
    <w:rsid w:val="00444546"/>
    <w:rsid w:val="00444ED7"/>
    <w:rsid w:val="00445FDC"/>
    <w:rsid w:val="004478C8"/>
    <w:rsid w:val="00447C51"/>
    <w:rsid w:val="00451056"/>
    <w:rsid w:val="004526F5"/>
    <w:rsid w:val="00453894"/>
    <w:rsid w:val="0045488E"/>
    <w:rsid w:val="00454DE7"/>
    <w:rsid w:val="0045590F"/>
    <w:rsid w:val="00456145"/>
    <w:rsid w:val="00457374"/>
    <w:rsid w:val="004573F2"/>
    <w:rsid w:val="00457A12"/>
    <w:rsid w:val="004601A9"/>
    <w:rsid w:val="00462815"/>
    <w:rsid w:val="00462C93"/>
    <w:rsid w:val="00462CBE"/>
    <w:rsid w:val="0046348E"/>
    <w:rsid w:val="004637A0"/>
    <w:rsid w:val="004640B6"/>
    <w:rsid w:val="004649BF"/>
    <w:rsid w:val="00464F6E"/>
    <w:rsid w:val="00465808"/>
    <w:rsid w:val="00466053"/>
    <w:rsid w:val="00466786"/>
    <w:rsid w:val="00470B6A"/>
    <w:rsid w:val="00471670"/>
    <w:rsid w:val="0047205B"/>
    <w:rsid w:val="00472299"/>
    <w:rsid w:val="004726C7"/>
    <w:rsid w:val="00473879"/>
    <w:rsid w:val="004742D8"/>
    <w:rsid w:val="004750A5"/>
    <w:rsid w:val="004750B0"/>
    <w:rsid w:val="00475A86"/>
    <w:rsid w:val="00475B9D"/>
    <w:rsid w:val="0047605D"/>
    <w:rsid w:val="004778FC"/>
    <w:rsid w:val="004779E7"/>
    <w:rsid w:val="00482880"/>
    <w:rsid w:val="0048318F"/>
    <w:rsid w:val="0048378B"/>
    <w:rsid w:val="0048424E"/>
    <w:rsid w:val="00485622"/>
    <w:rsid w:val="00485826"/>
    <w:rsid w:val="00487D7C"/>
    <w:rsid w:val="0049003C"/>
    <w:rsid w:val="0049315D"/>
    <w:rsid w:val="0049387A"/>
    <w:rsid w:val="004944A2"/>
    <w:rsid w:val="00494B1D"/>
    <w:rsid w:val="00494F8C"/>
    <w:rsid w:val="00495C15"/>
    <w:rsid w:val="00495FC7"/>
    <w:rsid w:val="0049642A"/>
    <w:rsid w:val="00496F02"/>
    <w:rsid w:val="00497E0D"/>
    <w:rsid w:val="004A097A"/>
    <w:rsid w:val="004A0A9C"/>
    <w:rsid w:val="004A0B7C"/>
    <w:rsid w:val="004A208D"/>
    <w:rsid w:val="004A29AE"/>
    <w:rsid w:val="004A3077"/>
    <w:rsid w:val="004A3FBE"/>
    <w:rsid w:val="004A4836"/>
    <w:rsid w:val="004A66E9"/>
    <w:rsid w:val="004A6A06"/>
    <w:rsid w:val="004B1592"/>
    <w:rsid w:val="004B16E1"/>
    <w:rsid w:val="004B334A"/>
    <w:rsid w:val="004B3742"/>
    <w:rsid w:val="004B403A"/>
    <w:rsid w:val="004B4BF5"/>
    <w:rsid w:val="004B661C"/>
    <w:rsid w:val="004B6707"/>
    <w:rsid w:val="004B686A"/>
    <w:rsid w:val="004B6967"/>
    <w:rsid w:val="004B711C"/>
    <w:rsid w:val="004B72C6"/>
    <w:rsid w:val="004B7323"/>
    <w:rsid w:val="004C03A2"/>
    <w:rsid w:val="004C0549"/>
    <w:rsid w:val="004C10E7"/>
    <w:rsid w:val="004C4F3D"/>
    <w:rsid w:val="004C5632"/>
    <w:rsid w:val="004C66A9"/>
    <w:rsid w:val="004C6BA9"/>
    <w:rsid w:val="004C7156"/>
    <w:rsid w:val="004C78A4"/>
    <w:rsid w:val="004D1B17"/>
    <w:rsid w:val="004D1EAA"/>
    <w:rsid w:val="004D2304"/>
    <w:rsid w:val="004D245A"/>
    <w:rsid w:val="004D378A"/>
    <w:rsid w:val="004D5C8A"/>
    <w:rsid w:val="004D65DC"/>
    <w:rsid w:val="004D71B9"/>
    <w:rsid w:val="004D7725"/>
    <w:rsid w:val="004D792F"/>
    <w:rsid w:val="004D7B57"/>
    <w:rsid w:val="004E0AE6"/>
    <w:rsid w:val="004E2929"/>
    <w:rsid w:val="004E2A9E"/>
    <w:rsid w:val="004E3EB7"/>
    <w:rsid w:val="004E48C2"/>
    <w:rsid w:val="004E5F86"/>
    <w:rsid w:val="004E63AD"/>
    <w:rsid w:val="004E6891"/>
    <w:rsid w:val="004E69D5"/>
    <w:rsid w:val="004E69DF"/>
    <w:rsid w:val="004E752F"/>
    <w:rsid w:val="004F13A7"/>
    <w:rsid w:val="004F1ECD"/>
    <w:rsid w:val="004F2DAD"/>
    <w:rsid w:val="004F31E7"/>
    <w:rsid w:val="004F3A5C"/>
    <w:rsid w:val="004F3F14"/>
    <w:rsid w:val="004F3F2F"/>
    <w:rsid w:val="004F551B"/>
    <w:rsid w:val="004F5F2E"/>
    <w:rsid w:val="004F5F4E"/>
    <w:rsid w:val="004F66E5"/>
    <w:rsid w:val="004F68EA"/>
    <w:rsid w:val="004F75D7"/>
    <w:rsid w:val="004F7A29"/>
    <w:rsid w:val="005003D4"/>
    <w:rsid w:val="005006E2"/>
    <w:rsid w:val="0050222E"/>
    <w:rsid w:val="00502E7C"/>
    <w:rsid w:val="00503089"/>
    <w:rsid w:val="0050330E"/>
    <w:rsid w:val="00504909"/>
    <w:rsid w:val="00504B6D"/>
    <w:rsid w:val="005052C9"/>
    <w:rsid w:val="00505953"/>
    <w:rsid w:val="0050608F"/>
    <w:rsid w:val="00506B0E"/>
    <w:rsid w:val="00506CA7"/>
    <w:rsid w:val="0050756A"/>
    <w:rsid w:val="0051029E"/>
    <w:rsid w:val="00511F8D"/>
    <w:rsid w:val="00512B52"/>
    <w:rsid w:val="00515A1D"/>
    <w:rsid w:val="00515BED"/>
    <w:rsid w:val="00516B8A"/>
    <w:rsid w:val="00516C8B"/>
    <w:rsid w:val="005204F5"/>
    <w:rsid w:val="00521384"/>
    <w:rsid w:val="00521C0B"/>
    <w:rsid w:val="00522388"/>
    <w:rsid w:val="0052263F"/>
    <w:rsid w:val="00522A26"/>
    <w:rsid w:val="00522C74"/>
    <w:rsid w:val="00522D47"/>
    <w:rsid w:val="00522DC6"/>
    <w:rsid w:val="00522FF7"/>
    <w:rsid w:val="00524CC8"/>
    <w:rsid w:val="00527F3A"/>
    <w:rsid w:val="00530059"/>
    <w:rsid w:val="00530A3C"/>
    <w:rsid w:val="00531292"/>
    <w:rsid w:val="005324FB"/>
    <w:rsid w:val="00532D48"/>
    <w:rsid w:val="0053344D"/>
    <w:rsid w:val="005336AE"/>
    <w:rsid w:val="00534A7E"/>
    <w:rsid w:val="0053694A"/>
    <w:rsid w:val="00536A56"/>
    <w:rsid w:val="0053704D"/>
    <w:rsid w:val="00540BFF"/>
    <w:rsid w:val="005429C6"/>
    <w:rsid w:val="0054376A"/>
    <w:rsid w:val="00545441"/>
    <w:rsid w:val="00545F94"/>
    <w:rsid w:val="0054644B"/>
    <w:rsid w:val="00546CD9"/>
    <w:rsid w:val="00546D64"/>
    <w:rsid w:val="005471C1"/>
    <w:rsid w:val="00547665"/>
    <w:rsid w:val="00547981"/>
    <w:rsid w:val="005503FF"/>
    <w:rsid w:val="0055157D"/>
    <w:rsid w:val="0055182F"/>
    <w:rsid w:val="00552D72"/>
    <w:rsid w:val="005534AF"/>
    <w:rsid w:val="005538FF"/>
    <w:rsid w:val="00554CB4"/>
    <w:rsid w:val="00555A33"/>
    <w:rsid w:val="00556CB4"/>
    <w:rsid w:val="005572CD"/>
    <w:rsid w:val="005577AD"/>
    <w:rsid w:val="00557EB8"/>
    <w:rsid w:val="00560357"/>
    <w:rsid w:val="00560AD3"/>
    <w:rsid w:val="00560EA5"/>
    <w:rsid w:val="00560F56"/>
    <w:rsid w:val="0056222A"/>
    <w:rsid w:val="00563DB6"/>
    <w:rsid w:val="0056417A"/>
    <w:rsid w:val="00565CD8"/>
    <w:rsid w:val="005672DD"/>
    <w:rsid w:val="005673CD"/>
    <w:rsid w:val="005716C9"/>
    <w:rsid w:val="00572996"/>
    <w:rsid w:val="0057408B"/>
    <w:rsid w:val="00576959"/>
    <w:rsid w:val="00577499"/>
    <w:rsid w:val="00581F1D"/>
    <w:rsid w:val="0058245F"/>
    <w:rsid w:val="00582D30"/>
    <w:rsid w:val="00583F35"/>
    <w:rsid w:val="00584B0B"/>
    <w:rsid w:val="005850E8"/>
    <w:rsid w:val="0058620D"/>
    <w:rsid w:val="00587DD0"/>
    <w:rsid w:val="005908D6"/>
    <w:rsid w:val="0059160F"/>
    <w:rsid w:val="00591D45"/>
    <w:rsid w:val="005924CC"/>
    <w:rsid w:val="00593119"/>
    <w:rsid w:val="00593704"/>
    <w:rsid w:val="00594683"/>
    <w:rsid w:val="005949C1"/>
    <w:rsid w:val="00594A28"/>
    <w:rsid w:val="00594FFD"/>
    <w:rsid w:val="0059546A"/>
    <w:rsid w:val="00595B30"/>
    <w:rsid w:val="005A0384"/>
    <w:rsid w:val="005A39CB"/>
    <w:rsid w:val="005A44EC"/>
    <w:rsid w:val="005A5EB4"/>
    <w:rsid w:val="005A6A70"/>
    <w:rsid w:val="005A71BF"/>
    <w:rsid w:val="005A74A3"/>
    <w:rsid w:val="005B04E0"/>
    <w:rsid w:val="005B0782"/>
    <w:rsid w:val="005B0791"/>
    <w:rsid w:val="005B0C09"/>
    <w:rsid w:val="005B2368"/>
    <w:rsid w:val="005B27D0"/>
    <w:rsid w:val="005B396D"/>
    <w:rsid w:val="005B440C"/>
    <w:rsid w:val="005B5ECB"/>
    <w:rsid w:val="005B7485"/>
    <w:rsid w:val="005C53CE"/>
    <w:rsid w:val="005C6E52"/>
    <w:rsid w:val="005C7709"/>
    <w:rsid w:val="005C7784"/>
    <w:rsid w:val="005C779B"/>
    <w:rsid w:val="005D023E"/>
    <w:rsid w:val="005D158D"/>
    <w:rsid w:val="005D19FE"/>
    <w:rsid w:val="005D328F"/>
    <w:rsid w:val="005D3E46"/>
    <w:rsid w:val="005D42D3"/>
    <w:rsid w:val="005D6094"/>
    <w:rsid w:val="005D619F"/>
    <w:rsid w:val="005D6CBC"/>
    <w:rsid w:val="005D71BC"/>
    <w:rsid w:val="005D7B18"/>
    <w:rsid w:val="005E047F"/>
    <w:rsid w:val="005E07AB"/>
    <w:rsid w:val="005F092D"/>
    <w:rsid w:val="005F1E0D"/>
    <w:rsid w:val="005F24BE"/>
    <w:rsid w:val="005F2DBC"/>
    <w:rsid w:val="005F3F5C"/>
    <w:rsid w:val="005F5A15"/>
    <w:rsid w:val="005F62F2"/>
    <w:rsid w:val="005F7086"/>
    <w:rsid w:val="0060140F"/>
    <w:rsid w:val="00601C42"/>
    <w:rsid w:val="00602689"/>
    <w:rsid w:val="00602952"/>
    <w:rsid w:val="00602F46"/>
    <w:rsid w:val="00603F1E"/>
    <w:rsid w:val="00604627"/>
    <w:rsid w:val="00604828"/>
    <w:rsid w:val="00604F8F"/>
    <w:rsid w:val="00605880"/>
    <w:rsid w:val="00607750"/>
    <w:rsid w:val="00607DB7"/>
    <w:rsid w:val="00607EAC"/>
    <w:rsid w:val="00611631"/>
    <w:rsid w:val="00612165"/>
    <w:rsid w:val="0061372E"/>
    <w:rsid w:val="00614218"/>
    <w:rsid w:val="006153D7"/>
    <w:rsid w:val="00615AE2"/>
    <w:rsid w:val="00616912"/>
    <w:rsid w:val="00616E80"/>
    <w:rsid w:val="00617B30"/>
    <w:rsid w:val="00620D52"/>
    <w:rsid w:val="0062124C"/>
    <w:rsid w:val="00622F91"/>
    <w:rsid w:val="00626581"/>
    <w:rsid w:val="00627CC7"/>
    <w:rsid w:val="006312BC"/>
    <w:rsid w:val="00631B72"/>
    <w:rsid w:val="00633172"/>
    <w:rsid w:val="006338A9"/>
    <w:rsid w:val="00633C46"/>
    <w:rsid w:val="00636186"/>
    <w:rsid w:val="00640235"/>
    <w:rsid w:val="00640682"/>
    <w:rsid w:val="0064109E"/>
    <w:rsid w:val="006415F2"/>
    <w:rsid w:val="006504B5"/>
    <w:rsid w:val="00652620"/>
    <w:rsid w:val="006526D1"/>
    <w:rsid w:val="00656586"/>
    <w:rsid w:val="006633DB"/>
    <w:rsid w:val="006633FA"/>
    <w:rsid w:val="00663471"/>
    <w:rsid w:val="00663FA7"/>
    <w:rsid w:val="0066612E"/>
    <w:rsid w:val="006664BE"/>
    <w:rsid w:val="006673C3"/>
    <w:rsid w:val="00670C56"/>
    <w:rsid w:val="006717D8"/>
    <w:rsid w:val="00672AE2"/>
    <w:rsid w:val="00673D17"/>
    <w:rsid w:val="00674057"/>
    <w:rsid w:val="00674812"/>
    <w:rsid w:val="00675072"/>
    <w:rsid w:val="00675A18"/>
    <w:rsid w:val="00676333"/>
    <w:rsid w:val="00677342"/>
    <w:rsid w:val="0068034A"/>
    <w:rsid w:val="00680AFE"/>
    <w:rsid w:val="00680D28"/>
    <w:rsid w:val="006824BE"/>
    <w:rsid w:val="00684894"/>
    <w:rsid w:val="00685689"/>
    <w:rsid w:val="00685C2F"/>
    <w:rsid w:val="00686C0C"/>
    <w:rsid w:val="00690F7B"/>
    <w:rsid w:val="00692CED"/>
    <w:rsid w:val="00692DA5"/>
    <w:rsid w:val="00694FE0"/>
    <w:rsid w:val="00694FE3"/>
    <w:rsid w:val="00695BF1"/>
    <w:rsid w:val="00696010"/>
    <w:rsid w:val="006965F5"/>
    <w:rsid w:val="00697A40"/>
    <w:rsid w:val="006A0900"/>
    <w:rsid w:val="006A0AA8"/>
    <w:rsid w:val="006A10AA"/>
    <w:rsid w:val="006A276F"/>
    <w:rsid w:val="006A2876"/>
    <w:rsid w:val="006A3F2E"/>
    <w:rsid w:val="006A4C61"/>
    <w:rsid w:val="006A54A5"/>
    <w:rsid w:val="006A604A"/>
    <w:rsid w:val="006A65EF"/>
    <w:rsid w:val="006B0B24"/>
    <w:rsid w:val="006B4261"/>
    <w:rsid w:val="006B435C"/>
    <w:rsid w:val="006B5003"/>
    <w:rsid w:val="006C19EE"/>
    <w:rsid w:val="006C293F"/>
    <w:rsid w:val="006C2E14"/>
    <w:rsid w:val="006C3C71"/>
    <w:rsid w:val="006C6471"/>
    <w:rsid w:val="006C70A6"/>
    <w:rsid w:val="006C73F8"/>
    <w:rsid w:val="006C7ABA"/>
    <w:rsid w:val="006D0A5C"/>
    <w:rsid w:val="006D0B38"/>
    <w:rsid w:val="006D1036"/>
    <w:rsid w:val="006D1941"/>
    <w:rsid w:val="006D2109"/>
    <w:rsid w:val="006D36D0"/>
    <w:rsid w:val="006D4A54"/>
    <w:rsid w:val="006D4FF4"/>
    <w:rsid w:val="006D58E3"/>
    <w:rsid w:val="006D6252"/>
    <w:rsid w:val="006D6364"/>
    <w:rsid w:val="006E0182"/>
    <w:rsid w:val="006E0976"/>
    <w:rsid w:val="006E1890"/>
    <w:rsid w:val="006E3628"/>
    <w:rsid w:val="006E58F9"/>
    <w:rsid w:val="006E6A37"/>
    <w:rsid w:val="006E772C"/>
    <w:rsid w:val="006F0006"/>
    <w:rsid w:val="006F39E0"/>
    <w:rsid w:val="006F5DB5"/>
    <w:rsid w:val="006F7D28"/>
    <w:rsid w:val="00700683"/>
    <w:rsid w:val="00702BB1"/>
    <w:rsid w:val="00703415"/>
    <w:rsid w:val="00703E15"/>
    <w:rsid w:val="00703EBB"/>
    <w:rsid w:val="0070517A"/>
    <w:rsid w:val="0070549E"/>
    <w:rsid w:val="00705B1D"/>
    <w:rsid w:val="00706676"/>
    <w:rsid w:val="00711A20"/>
    <w:rsid w:val="00715133"/>
    <w:rsid w:val="00715C31"/>
    <w:rsid w:val="007167EA"/>
    <w:rsid w:val="00716DCC"/>
    <w:rsid w:val="00716E2B"/>
    <w:rsid w:val="00720B87"/>
    <w:rsid w:val="00721222"/>
    <w:rsid w:val="007215DD"/>
    <w:rsid w:val="00721AC4"/>
    <w:rsid w:val="00721C93"/>
    <w:rsid w:val="00723C82"/>
    <w:rsid w:val="00725144"/>
    <w:rsid w:val="007251C5"/>
    <w:rsid w:val="00725E47"/>
    <w:rsid w:val="007273A6"/>
    <w:rsid w:val="00731FF0"/>
    <w:rsid w:val="007336E0"/>
    <w:rsid w:val="007337F6"/>
    <w:rsid w:val="007349DE"/>
    <w:rsid w:val="007352C6"/>
    <w:rsid w:val="007355F5"/>
    <w:rsid w:val="00735870"/>
    <w:rsid w:val="00737379"/>
    <w:rsid w:val="0073786F"/>
    <w:rsid w:val="00740CCF"/>
    <w:rsid w:val="0074320A"/>
    <w:rsid w:val="00743554"/>
    <w:rsid w:val="00744289"/>
    <w:rsid w:val="0074435B"/>
    <w:rsid w:val="00744963"/>
    <w:rsid w:val="00746866"/>
    <w:rsid w:val="00750832"/>
    <w:rsid w:val="00750D99"/>
    <w:rsid w:val="00750FEA"/>
    <w:rsid w:val="007518AE"/>
    <w:rsid w:val="00751DAE"/>
    <w:rsid w:val="00751DBF"/>
    <w:rsid w:val="00751E49"/>
    <w:rsid w:val="00752AFE"/>
    <w:rsid w:val="00753491"/>
    <w:rsid w:val="00754036"/>
    <w:rsid w:val="0075776D"/>
    <w:rsid w:val="0076085D"/>
    <w:rsid w:val="0076139D"/>
    <w:rsid w:val="007615CB"/>
    <w:rsid w:val="0076257D"/>
    <w:rsid w:val="00762715"/>
    <w:rsid w:val="00763B84"/>
    <w:rsid w:val="007652BD"/>
    <w:rsid w:val="00765B9F"/>
    <w:rsid w:val="007662B0"/>
    <w:rsid w:val="00766CD6"/>
    <w:rsid w:val="00766D7D"/>
    <w:rsid w:val="00767221"/>
    <w:rsid w:val="007673FB"/>
    <w:rsid w:val="00767D55"/>
    <w:rsid w:val="0077011E"/>
    <w:rsid w:val="00770943"/>
    <w:rsid w:val="007713C3"/>
    <w:rsid w:val="00771600"/>
    <w:rsid w:val="00771755"/>
    <w:rsid w:val="007727A4"/>
    <w:rsid w:val="00774ED0"/>
    <w:rsid w:val="00777CED"/>
    <w:rsid w:val="00780576"/>
    <w:rsid w:val="00781603"/>
    <w:rsid w:val="00781C9F"/>
    <w:rsid w:val="00781CC8"/>
    <w:rsid w:val="0078248E"/>
    <w:rsid w:val="00782DD8"/>
    <w:rsid w:val="007832FF"/>
    <w:rsid w:val="0078384A"/>
    <w:rsid w:val="007843D9"/>
    <w:rsid w:val="00786DF9"/>
    <w:rsid w:val="00787B9E"/>
    <w:rsid w:val="00787DD5"/>
    <w:rsid w:val="00787E97"/>
    <w:rsid w:val="0079004A"/>
    <w:rsid w:val="00790667"/>
    <w:rsid w:val="00790CF3"/>
    <w:rsid w:val="00791E15"/>
    <w:rsid w:val="00792434"/>
    <w:rsid w:val="00792F46"/>
    <w:rsid w:val="007931A8"/>
    <w:rsid w:val="00793748"/>
    <w:rsid w:val="00793D87"/>
    <w:rsid w:val="00796868"/>
    <w:rsid w:val="00797B2B"/>
    <w:rsid w:val="007A09B3"/>
    <w:rsid w:val="007A149B"/>
    <w:rsid w:val="007A1CFC"/>
    <w:rsid w:val="007A3925"/>
    <w:rsid w:val="007A3E0B"/>
    <w:rsid w:val="007A44AD"/>
    <w:rsid w:val="007A4F31"/>
    <w:rsid w:val="007A534B"/>
    <w:rsid w:val="007A635F"/>
    <w:rsid w:val="007A7AC7"/>
    <w:rsid w:val="007A7BB7"/>
    <w:rsid w:val="007A7EA9"/>
    <w:rsid w:val="007B2AB2"/>
    <w:rsid w:val="007B3E29"/>
    <w:rsid w:val="007B5A74"/>
    <w:rsid w:val="007B5E67"/>
    <w:rsid w:val="007B6629"/>
    <w:rsid w:val="007B6CF5"/>
    <w:rsid w:val="007B7344"/>
    <w:rsid w:val="007B775A"/>
    <w:rsid w:val="007C0472"/>
    <w:rsid w:val="007C19CE"/>
    <w:rsid w:val="007C4E6B"/>
    <w:rsid w:val="007C52FC"/>
    <w:rsid w:val="007C54F0"/>
    <w:rsid w:val="007C79EE"/>
    <w:rsid w:val="007D00AF"/>
    <w:rsid w:val="007D15E3"/>
    <w:rsid w:val="007D178B"/>
    <w:rsid w:val="007D3BB0"/>
    <w:rsid w:val="007D3DE3"/>
    <w:rsid w:val="007D6485"/>
    <w:rsid w:val="007E130E"/>
    <w:rsid w:val="007E2450"/>
    <w:rsid w:val="007E2B90"/>
    <w:rsid w:val="007E2BDF"/>
    <w:rsid w:val="007E6B24"/>
    <w:rsid w:val="007E768E"/>
    <w:rsid w:val="007E7B4C"/>
    <w:rsid w:val="007F0C58"/>
    <w:rsid w:val="007F1B22"/>
    <w:rsid w:val="007F1E1F"/>
    <w:rsid w:val="007F1F1E"/>
    <w:rsid w:val="007F29C1"/>
    <w:rsid w:val="007F3C4A"/>
    <w:rsid w:val="007F43AB"/>
    <w:rsid w:val="007F47E5"/>
    <w:rsid w:val="007F49C8"/>
    <w:rsid w:val="007F4DD4"/>
    <w:rsid w:val="007F6722"/>
    <w:rsid w:val="007F6994"/>
    <w:rsid w:val="007F73D1"/>
    <w:rsid w:val="007F7D22"/>
    <w:rsid w:val="0080020E"/>
    <w:rsid w:val="00800E6A"/>
    <w:rsid w:val="008015F8"/>
    <w:rsid w:val="008025F3"/>
    <w:rsid w:val="00803B5C"/>
    <w:rsid w:val="00804077"/>
    <w:rsid w:val="008049BE"/>
    <w:rsid w:val="00804D0E"/>
    <w:rsid w:val="0080510C"/>
    <w:rsid w:val="0080572F"/>
    <w:rsid w:val="008059B5"/>
    <w:rsid w:val="00805B86"/>
    <w:rsid w:val="008061A0"/>
    <w:rsid w:val="00806C10"/>
    <w:rsid w:val="00807013"/>
    <w:rsid w:val="00812E57"/>
    <w:rsid w:val="00813FC7"/>
    <w:rsid w:val="00815F5D"/>
    <w:rsid w:val="00817272"/>
    <w:rsid w:val="0082004B"/>
    <w:rsid w:val="0082120A"/>
    <w:rsid w:val="0082126D"/>
    <w:rsid w:val="008232F4"/>
    <w:rsid w:val="008239D4"/>
    <w:rsid w:val="00825517"/>
    <w:rsid w:val="008261D4"/>
    <w:rsid w:val="0082730A"/>
    <w:rsid w:val="008273B1"/>
    <w:rsid w:val="00827443"/>
    <w:rsid w:val="00827C95"/>
    <w:rsid w:val="008307C5"/>
    <w:rsid w:val="00830FB7"/>
    <w:rsid w:val="008317E6"/>
    <w:rsid w:val="0083255B"/>
    <w:rsid w:val="00832B0B"/>
    <w:rsid w:val="00834E23"/>
    <w:rsid w:val="008357A2"/>
    <w:rsid w:val="0083657B"/>
    <w:rsid w:val="00836947"/>
    <w:rsid w:val="00836CEF"/>
    <w:rsid w:val="008402E2"/>
    <w:rsid w:val="00840639"/>
    <w:rsid w:val="00840AD8"/>
    <w:rsid w:val="00841AA7"/>
    <w:rsid w:val="00841DBA"/>
    <w:rsid w:val="0084386A"/>
    <w:rsid w:val="008449AC"/>
    <w:rsid w:val="00844B14"/>
    <w:rsid w:val="00845CBD"/>
    <w:rsid w:val="00847CD3"/>
    <w:rsid w:val="008505DC"/>
    <w:rsid w:val="00851A97"/>
    <w:rsid w:val="0085277C"/>
    <w:rsid w:val="00852FDE"/>
    <w:rsid w:val="00853B05"/>
    <w:rsid w:val="00854135"/>
    <w:rsid w:val="008548F8"/>
    <w:rsid w:val="00854CBB"/>
    <w:rsid w:val="00854E31"/>
    <w:rsid w:val="00855312"/>
    <w:rsid w:val="0085690A"/>
    <w:rsid w:val="00857BED"/>
    <w:rsid w:val="00860651"/>
    <w:rsid w:val="008612B3"/>
    <w:rsid w:val="00863FFD"/>
    <w:rsid w:val="00864428"/>
    <w:rsid w:val="00865810"/>
    <w:rsid w:val="0086636C"/>
    <w:rsid w:val="00866A11"/>
    <w:rsid w:val="00867453"/>
    <w:rsid w:val="00867961"/>
    <w:rsid w:val="00867DF2"/>
    <w:rsid w:val="0087076C"/>
    <w:rsid w:val="00870E26"/>
    <w:rsid w:val="00874627"/>
    <w:rsid w:val="008756F7"/>
    <w:rsid w:val="00876BB5"/>
    <w:rsid w:val="00880E8B"/>
    <w:rsid w:val="00881DB4"/>
    <w:rsid w:val="00882C67"/>
    <w:rsid w:val="008844F1"/>
    <w:rsid w:val="008850D9"/>
    <w:rsid w:val="008863A7"/>
    <w:rsid w:val="00886D4A"/>
    <w:rsid w:val="008913BE"/>
    <w:rsid w:val="00891709"/>
    <w:rsid w:val="00891B8A"/>
    <w:rsid w:val="00892C67"/>
    <w:rsid w:val="00896C34"/>
    <w:rsid w:val="00897F53"/>
    <w:rsid w:val="008A0C2E"/>
    <w:rsid w:val="008A1E09"/>
    <w:rsid w:val="008A2E60"/>
    <w:rsid w:val="008A2FAE"/>
    <w:rsid w:val="008A3C34"/>
    <w:rsid w:val="008A53B3"/>
    <w:rsid w:val="008A5D44"/>
    <w:rsid w:val="008A68A7"/>
    <w:rsid w:val="008A694B"/>
    <w:rsid w:val="008B0AB7"/>
    <w:rsid w:val="008B2786"/>
    <w:rsid w:val="008B3F19"/>
    <w:rsid w:val="008B4788"/>
    <w:rsid w:val="008B5220"/>
    <w:rsid w:val="008B73B6"/>
    <w:rsid w:val="008C0D6C"/>
    <w:rsid w:val="008C31CE"/>
    <w:rsid w:val="008C384A"/>
    <w:rsid w:val="008C4486"/>
    <w:rsid w:val="008C4743"/>
    <w:rsid w:val="008C4D4F"/>
    <w:rsid w:val="008D2406"/>
    <w:rsid w:val="008D2B76"/>
    <w:rsid w:val="008D2C42"/>
    <w:rsid w:val="008D2EEA"/>
    <w:rsid w:val="008D2FC5"/>
    <w:rsid w:val="008D3FF3"/>
    <w:rsid w:val="008D416C"/>
    <w:rsid w:val="008D4277"/>
    <w:rsid w:val="008D542C"/>
    <w:rsid w:val="008D561E"/>
    <w:rsid w:val="008D56C9"/>
    <w:rsid w:val="008D68A3"/>
    <w:rsid w:val="008D6CD4"/>
    <w:rsid w:val="008D6E68"/>
    <w:rsid w:val="008D7128"/>
    <w:rsid w:val="008D7DE4"/>
    <w:rsid w:val="008E07EF"/>
    <w:rsid w:val="008E0F63"/>
    <w:rsid w:val="008E14A3"/>
    <w:rsid w:val="008E1683"/>
    <w:rsid w:val="008E1BE8"/>
    <w:rsid w:val="008E3609"/>
    <w:rsid w:val="008E36A5"/>
    <w:rsid w:val="008E36D4"/>
    <w:rsid w:val="008E4913"/>
    <w:rsid w:val="008E4F14"/>
    <w:rsid w:val="008E6122"/>
    <w:rsid w:val="008E64BA"/>
    <w:rsid w:val="008E6E0C"/>
    <w:rsid w:val="008E7CB0"/>
    <w:rsid w:val="008F0AF5"/>
    <w:rsid w:val="008F1687"/>
    <w:rsid w:val="008F21A4"/>
    <w:rsid w:val="008F3BAE"/>
    <w:rsid w:val="008F4128"/>
    <w:rsid w:val="008F42ED"/>
    <w:rsid w:val="008F4AB2"/>
    <w:rsid w:val="008F632B"/>
    <w:rsid w:val="008F6872"/>
    <w:rsid w:val="00900570"/>
    <w:rsid w:val="00903B2D"/>
    <w:rsid w:val="00903C6E"/>
    <w:rsid w:val="00904252"/>
    <w:rsid w:val="009048F9"/>
    <w:rsid w:val="00904988"/>
    <w:rsid w:val="00904B7D"/>
    <w:rsid w:val="00904CED"/>
    <w:rsid w:val="0090518F"/>
    <w:rsid w:val="0090547A"/>
    <w:rsid w:val="00906531"/>
    <w:rsid w:val="00907623"/>
    <w:rsid w:val="00907E82"/>
    <w:rsid w:val="00913FDD"/>
    <w:rsid w:val="00915177"/>
    <w:rsid w:val="00915C8A"/>
    <w:rsid w:val="009163A2"/>
    <w:rsid w:val="00917AE8"/>
    <w:rsid w:val="009235D9"/>
    <w:rsid w:val="0092722B"/>
    <w:rsid w:val="00927513"/>
    <w:rsid w:val="00927DC0"/>
    <w:rsid w:val="009302E7"/>
    <w:rsid w:val="00930514"/>
    <w:rsid w:val="00930BCF"/>
    <w:rsid w:val="0093170B"/>
    <w:rsid w:val="00931E17"/>
    <w:rsid w:val="00932106"/>
    <w:rsid w:val="00933730"/>
    <w:rsid w:val="00934FB4"/>
    <w:rsid w:val="00936C68"/>
    <w:rsid w:val="0093717D"/>
    <w:rsid w:val="00937829"/>
    <w:rsid w:val="009408DA"/>
    <w:rsid w:val="00943E55"/>
    <w:rsid w:val="00944FDE"/>
    <w:rsid w:val="00944FE5"/>
    <w:rsid w:val="00945781"/>
    <w:rsid w:val="00945984"/>
    <w:rsid w:val="009464FC"/>
    <w:rsid w:val="009466FE"/>
    <w:rsid w:val="00946E7C"/>
    <w:rsid w:val="0094781A"/>
    <w:rsid w:val="0095178B"/>
    <w:rsid w:val="00951E05"/>
    <w:rsid w:val="00952C52"/>
    <w:rsid w:val="009531E1"/>
    <w:rsid w:val="00953988"/>
    <w:rsid w:val="00953CEE"/>
    <w:rsid w:val="00954A07"/>
    <w:rsid w:val="00956A9F"/>
    <w:rsid w:val="009603F6"/>
    <w:rsid w:val="00961275"/>
    <w:rsid w:val="0096294C"/>
    <w:rsid w:val="00963054"/>
    <w:rsid w:val="00963381"/>
    <w:rsid w:val="009634BD"/>
    <w:rsid w:val="0096436E"/>
    <w:rsid w:val="009652C2"/>
    <w:rsid w:val="00965430"/>
    <w:rsid w:val="00965580"/>
    <w:rsid w:val="009663EF"/>
    <w:rsid w:val="00967174"/>
    <w:rsid w:val="00967439"/>
    <w:rsid w:val="00971C7E"/>
    <w:rsid w:val="009727F5"/>
    <w:rsid w:val="00973001"/>
    <w:rsid w:val="00973B3F"/>
    <w:rsid w:val="00974388"/>
    <w:rsid w:val="0097522E"/>
    <w:rsid w:val="00975EA9"/>
    <w:rsid w:val="0097631F"/>
    <w:rsid w:val="00976603"/>
    <w:rsid w:val="00981A1A"/>
    <w:rsid w:val="00981CC2"/>
    <w:rsid w:val="009824E6"/>
    <w:rsid w:val="00982B7B"/>
    <w:rsid w:val="00985C64"/>
    <w:rsid w:val="00985F3A"/>
    <w:rsid w:val="009860AE"/>
    <w:rsid w:val="00986D72"/>
    <w:rsid w:val="0098726D"/>
    <w:rsid w:val="0099004C"/>
    <w:rsid w:val="00990649"/>
    <w:rsid w:val="009907F6"/>
    <w:rsid w:val="0099176B"/>
    <w:rsid w:val="00992B79"/>
    <w:rsid w:val="00994C78"/>
    <w:rsid w:val="00994E45"/>
    <w:rsid w:val="00995564"/>
    <w:rsid w:val="0099590D"/>
    <w:rsid w:val="0099721D"/>
    <w:rsid w:val="00997663"/>
    <w:rsid w:val="009A18EB"/>
    <w:rsid w:val="009A1902"/>
    <w:rsid w:val="009A288E"/>
    <w:rsid w:val="009A5D21"/>
    <w:rsid w:val="009A7E69"/>
    <w:rsid w:val="009B0389"/>
    <w:rsid w:val="009B09DF"/>
    <w:rsid w:val="009B16CB"/>
    <w:rsid w:val="009B1AB1"/>
    <w:rsid w:val="009B252C"/>
    <w:rsid w:val="009B2965"/>
    <w:rsid w:val="009B2AAE"/>
    <w:rsid w:val="009B2D8F"/>
    <w:rsid w:val="009B2DBE"/>
    <w:rsid w:val="009B2EEE"/>
    <w:rsid w:val="009B2FE5"/>
    <w:rsid w:val="009B40FC"/>
    <w:rsid w:val="009B56DB"/>
    <w:rsid w:val="009B6736"/>
    <w:rsid w:val="009B6E52"/>
    <w:rsid w:val="009B7897"/>
    <w:rsid w:val="009C06D5"/>
    <w:rsid w:val="009C11C0"/>
    <w:rsid w:val="009C123C"/>
    <w:rsid w:val="009C5087"/>
    <w:rsid w:val="009C5854"/>
    <w:rsid w:val="009C6199"/>
    <w:rsid w:val="009C66A1"/>
    <w:rsid w:val="009C6B6D"/>
    <w:rsid w:val="009C7302"/>
    <w:rsid w:val="009C7A7D"/>
    <w:rsid w:val="009D0D62"/>
    <w:rsid w:val="009D125F"/>
    <w:rsid w:val="009D3318"/>
    <w:rsid w:val="009D441C"/>
    <w:rsid w:val="009D6033"/>
    <w:rsid w:val="009D6104"/>
    <w:rsid w:val="009D7620"/>
    <w:rsid w:val="009E1060"/>
    <w:rsid w:val="009E435F"/>
    <w:rsid w:val="009E51FF"/>
    <w:rsid w:val="009E6F64"/>
    <w:rsid w:val="009F068F"/>
    <w:rsid w:val="009F0F9C"/>
    <w:rsid w:val="009F1114"/>
    <w:rsid w:val="009F1196"/>
    <w:rsid w:val="009F2AD8"/>
    <w:rsid w:val="009F42A4"/>
    <w:rsid w:val="009F4EAE"/>
    <w:rsid w:val="009F4EF4"/>
    <w:rsid w:val="00A000AE"/>
    <w:rsid w:val="00A00B46"/>
    <w:rsid w:val="00A00D4F"/>
    <w:rsid w:val="00A026E9"/>
    <w:rsid w:val="00A02CAC"/>
    <w:rsid w:val="00A0306E"/>
    <w:rsid w:val="00A040C1"/>
    <w:rsid w:val="00A04B68"/>
    <w:rsid w:val="00A04BD3"/>
    <w:rsid w:val="00A05200"/>
    <w:rsid w:val="00A0583F"/>
    <w:rsid w:val="00A058FA"/>
    <w:rsid w:val="00A0731B"/>
    <w:rsid w:val="00A07983"/>
    <w:rsid w:val="00A07B7C"/>
    <w:rsid w:val="00A11237"/>
    <w:rsid w:val="00A1271A"/>
    <w:rsid w:val="00A133D8"/>
    <w:rsid w:val="00A13453"/>
    <w:rsid w:val="00A1443E"/>
    <w:rsid w:val="00A14A29"/>
    <w:rsid w:val="00A1537F"/>
    <w:rsid w:val="00A16753"/>
    <w:rsid w:val="00A16FF3"/>
    <w:rsid w:val="00A20D26"/>
    <w:rsid w:val="00A22057"/>
    <w:rsid w:val="00A22C16"/>
    <w:rsid w:val="00A22D7A"/>
    <w:rsid w:val="00A23559"/>
    <w:rsid w:val="00A239CF"/>
    <w:rsid w:val="00A25A38"/>
    <w:rsid w:val="00A26210"/>
    <w:rsid w:val="00A2744A"/>
    <w:rsid w:val="00A27A09"/>
    <w:rsid w:val="00A30298"/>
    <w:rsid w:val="00A317AA"/>
    <w:rsid w:val="00A32198"/>
    <w:rsid w:val="00A32C45"/>
    <w:rsid w:val="00A32CFE"/>
    <w:rsid w:val="00A3314F"/>
    <w:rsid w:val="00A34685"/>
    <w:rsid w:val="00A37137"/>
    <w:rsid w:val="00A4044B"/>
    <w:rsid w:val="00A42482"/>
    <w:rsid w:val="00A42D50"/>
    <w:rsid w:val="00A442A6"/>
    <w:rsid w:val="00A445E2"/>
    <w:rsid w:val="00A45CD7"/>
    <w:rsid w:val="00A46260"/>
    <w:rsid w:val="00A47D04"/>
    <w:rsid w:val="00A507FA"/>
    <w:rsid w:val="00A5174B"/>
    <w:rsid w:val="00A51A32"/>
    <w:rsid w:val="00A527AF"/>
    <w:rsid w:val="00A545E8"/>
    <w:rsid w:val="00A547C1"/>
    <w:rsid w:val="00A5778B"/>
    <w:rsid w:val="00A577AC"/>
    <w:rsid w:val="00A577AF"/>
    <w:rsid w:val="00A57FEA"/>
    <w:rsid w:val="00A6029F"/>
    <w:rsid w:val="00A60993"/>
    <w:rsid w:val="00A60AC6"/>
    <w:rsid w:val="00A60E6F"/>
    <w:rsid w:val="00A6180D"/>
    <w:rsid w:val="00A62E2F"/>
    <w:rsid w:val="00A6358D"/>
    <w:rsid w:val="00A65961"/>
    <w:rsid w:val="00A70021"/>
    <w:rsid w:val="00A722AC"/>
    <w:rsid w:val="00A72596"/>
    <w:rsid w:val="00A733E4"/>
    <w:rsid w:val="00A73C29"/>
    <w:rsid w:val="00A74C28"/>
    <w:rsid w:val="00A74C50"/>
    <w:rsid w:val="00A75287"/>
    <w:rsid w:val="00A75860"/>
    <w:rsid w:val="00A813DF"/>
    <w:rsid w:val="00A81C01"/>
    <w:rsid w:val="00A8245E"/>
    <w:rsid w:val="00A8350B"/>
    <w:rsid w:val="00A84C2E"/>
    <w:rsid w:val="00A854CF"/>
    <w:rsid w:val="00A85A34"/>
    <w:rsid w:val="00A8673B"/>
    <w:rsid w:val="00A90C7A"/>
    <w:rsid w:val="00A942DD"/>
    <w:rsid w:val="00A94C8A"/>
    <w:rsid w:val="00A9674B"/>
    <w:rsid w:val="00A96784"/>
    <w:rsid w:val="00A970AF"/>
    <w:rsid w:val="00AA149D"/>
    <w:rsid w:val="00AA4DE9"/>
    <w:rsid w:val="00AA5862"/>
    <w:rsid w:val="00AA6CEC"/>
    <w:rsid w:val="00AB0B3A"/>
    <w:rsid w:val="00AB0E1E"/>
    <w:rsid w:val="00AB1656"/>
    <w:rsid w:val="00AB2731"/>
    <w:rsid w:val="00AB4BA2"/>
    <w:rsid w:val="00AB5344"/>
    <w:rsid w:val="00AB5971"/>
    <w:rsid w:val="00AB6F1D"/>
    <w:rsid w:val="00AB7899"/>
    <w:rsid w:val="00AC0013"/>
    <w:rsid w:val="00AC1135"/>
    <w:rsid w:val="00AC1F41"/>
    <w:rsid w:val="00AC2ADB"/>
    <w:rsid w:val="00AC305D"/>
    <w:rsid w:val="00AC3855"/>
    <w:rsid w:val="00AC3ED0"/>
    <w:rsid w:val="00AC4730"/>
    <w:rsid w:val="00AC514D"/>
    <w:rsid w:val="00AD0990"/>
    <w:rsid w:val="00AD0A53"/>
    <w:rsid w:val="00AD0BC9"/>
    <w:rsid w:val="00AD11F8"/>
    <w:rsid w:val="00AD14E4"/>
    <w:rsid w:val="00AD209A"/>
    <w:rsid w:val="00AD2CFA"/>
    <w:rsid w:val="00AD56CE"/>
    <w:rsid w:val="00AE01D0"/>
    <w:rsid w:val="00AE116E"/>
    <w:rsid w:val="00AE2000"/>
    <w:rsid w:val="00AE416C"/>
    <w:rsid w:val="00AE50F8"/>
    <w:rsid w:val="00AE7220"/>
    <w:rsid w:val="00AE74DC"/>
    <w:rsid w:val="00AF11A7"/>
    <w:rsid w:val="00AF171D"/>
    <w:rsid w:val="00AF1A7F"/>
    <w:rsid w:val="00AF21C5"/>
    <w:rsid w:val="00AF270B"/>
    <w:rsid w:val="00AF2DB7"/>
    <w:rsid w:val="00AF5560"/>
    <w:rsid w:val="00AF68DE"/>
    <w:rsid w:val="00B00BE4"/>
    <w:rsid w:val="00B01A5A"/>
    <w:rsid w:val="00B024BC"/>
    <w:rsid w:val="00B03B07"/>
    <w:rsid w:val="00B056A5"/>
    <w:rsid w:val="00B062D4"/>
    <w:rsid w:val="00B064B3"/>
    <w:rsid w:val="00B07A66"/>
    <w:rsid w:val="00B10A8C"/>
    <w:rsid w:val="00B111DF"/>
    <w:rsid w:val="00B12436"/>
    <w:rsid w:val="00B13D42"/>
    <w:rsid w:val="00B169C7"/>
    <w:rsid w:val="00B21D39"/>
    <w:rsid w:val="00B21FF7"/>
    <w:rsid w:val="00B230BC"/>
    <w:rsid w:val="00B23E4A"/>
    <w:rsid w:val="00B24C58"/>
    <w:rsid w:val="00B24F5D"/>
    <w:rsid w:val="00B254B8"/>
    <w:rsid w:val="00B25B44"/>
    <w:rsid w:val="00B2683B"/>
    <w:rsid w:val="00B27242"/>
    <w:rsid w:val="00B3009B"/>
    <w:rsid w:val="00B3112B"/>
    <w:rsid w:val="00B32A1F"/>
    <w:rsid w:val="00B33D76"/>
    <w:rsid w:val="00B37E99"/>
    <w:rsid w:val="00B412B9"/>
    <w:rsid w:val="00B42CE0"/>
    <w:rsid w:val="00B4344A"/>
    <w:rsid w:val="00B436EA"/>
    <w:rsid w:val="00B4407F"/>
    <w:rsid w:val="00B44CAD"/>
    <w:rsid w:val="00B4514B"/>
    <w:rsid w:val="00B4568B"/>
    <w:rsid w:val="00B46266"/>
    <w:rsid w:val="00B47387"/>
    <w:rsid w:val="00B50C97"/>
    <w:rsid w:val="00B53546"/>
    <w:rsid w:val="00B539EB"/>
    <w:rsid w:val="00B53A13"/>
    <w:rsid w:val="00B550AA"/>
    <w:rsid w:val="00B553DF"/>
    <w:rsid w:val="00B56297"/>
    <w:rsid w:val="00B5661D"/>
    <w:rsid w:val="00B579FF"/>
    <w:rsid w:val="00B57E4A"/>
    <w:rsid w:val="00B57FAF"/>
    <w:rsid w:val="00B60EAB"/>
    <w:rsid w:val="00B62840"/>
    <w:rsid w:val="00B63DE2"/>
    <w:rsid w:val="00B64E50"/>
    <w:rsid w:val="00B65B25"/>
    <w:rsid w:val="00B67A33"/>
    <w:rsid w:val="00B67C9C"/>
    <w:rsid w:val="00B67D39"/>
    <w:rsid w:val="00B70755"/>
    <w:rsid w:val="00B70976"/>
    <w:rsid w:val="00B728E8"/>
    <w:rsid w:val="00B74340"/>
    <w:rsid w:val="00B75056"/>
    <w:rsid w:val="00B75697"/>
    <w:rsid w:val="00B75AB8"/>
    <w:rsid w:val="00B75DC1"/>
    <w:rsid w:val="00B7634A"/>
    <w:rsid w:val="00B764E4"/>
    <w:rsid w:val="00B77CB8"/>
    <w:rsid w:val="00B8009A"/>
    <w:rsid w:val="00B80AEA"/>
    <w:rsid w:val="00B8152E"/>
    <w:rsid w:val="00B82337"/>
    <w:rsid w:val="00B82574"/>
    <w:rsid w:val="00B82C8C"/>
    <w:rsid w:val="00B82DB6"/>
    <w:rsid w:val="00B83375"/>
    <w:rsid w:val="00B83E9E"/>
    <w:rsid w:val="00B84B5B"/>
    <w:rsid w:val="00B85000"/>
    <w:rsid w:val="00B8717E"/>
    <w:rsid w:val="00B87534"/>
    <w:rsid w:val="00B87ACA"/>
    <w:rsid w:val="00B9066E"/>
    <w:rsid w:val="00B909EF"/>
    <w:rsid w:val="00B915EC"/>
    <w:rsid w:val="00B9176D"/>
    <w:rsid w:val="00B93061"/>
    <w:rsid w:val="00B9445B"/>
    <w:rsid w:val="00B9489D"/>
    <w:rsid w:val="00B949FD"/>
    <w:rsid w:val="00B95264"/>
    <w:rsid w:val="00B957C8"/>
    <w:rsid w:val="00BA0ABE"/>
    <w:rsid w:val="00BA1B84"/>
    <w:rsid w:val="00BA20C1"/>
    <w:rsid w:val="00BA2AD8"/>
    <w:rsid w:val="00BA2B39"/>
    <w:rsid w:val="00BA5442"/>
    <w:rsid w:val="00BA67AA"/>
    <w:rsid w:val="00BB0188"/>
    <w:rsid w:val="00BB27B6"/>
    <w:rsid w:val="00BB2AA0"/>
    <w:rsid w:val="00BB2C5C"/>
    <w:rsid w:val="00BB300A"/>
    <w:rsid w:val="00BB3066"/>
    <w:rsid w:val="00BB30AF"/>
    <w:rsid w:val="00BB3133"/>
    <w:rsid w:val="00BB4BDD"/>
    <w:rsid w:val="00BB51D0"/>
    <w:rsid w:val="00BB5A36"/>
    <w:rsid w:val="00BB6C9B"/>
    <w:rsid w:val="00BB74C0"/>
    <w:rsid w:val="00BC0481"/>
    <w:rsid w:val="00BC0AD2"/>
    <w:rsid w:val="00BC1FB2"/>
    <w:rsid w:val="00BC1FDD"/>
    <w:rsid w:val="00BC2347"/>
    <w:rsid w:val="00BC2F41"/>
    <w:rsid w:val="00BC46E0"/>
    <w:rsid w:val="00BC51D8"/>
    <w:rsid w:val="00BC52D6"/>
    <w:rsid w:val="00BC5480"/>
    <w:rsid w:val="00BC62AD"/>
    <w:rsid w:val="00BC695B"/>
    <w:rsid w:val="00BC72D9"/>
    <w:rsid w:val="00BC73CD"/>
    <w:rsid w:val="00BC7649"/>
    <w:rsid w:val="00BC7835"/>
    <w:rsid w:val="00BC7BB3"/>
    <w:rsid w:val="00BC7E34"/>
    <w:rsid w:val="00BD04DA"/>
    <w:rsid w:val="00BD3803"/>
    <w:rsid w:val="00BD5E14"/>
    <w:rsid w:val="00BD5F93"/>
    <w:rsid w:val="00BD6C71"/>
    <w:rsid w:val="00BD7196"/>
    <w:rsid w:val="00BD7A35"/>
    <w:rsid w:val="00BE0680"/>
    <w:rsid w:val="00BE1DB6"/>
    <w:rsid w:val="00BE22C3"/>
    <w:rsid w:val="00BE2401"/>
    <w:rsid w:val="00BE2885"/>
    <w:rsid w:val="00BE4A92"/>
    <w:rsid w:val="00BE4AFF"/>
    <w:rsid w:val="00BE559D"/>
    <w:rsid w:val="00BE59ED"/>
    <w:rsid w:val="00BE5EE2"/>
    <w:rsid w:val="00BE6042"/>
    <w:rsid w:val="00BE6926"/>
    <w:rsid w:val="00BE73D1"/>
    <w:rsid w:val="00BF12BA"/>
    <w:rsid w:val="00BF1460"/>
    <w:rsid w:val="00BF18B3"/>
    <w:rsid w:val="00BF297C"/>
    <w:rsid w:val="00BF2CC6"/>
    <w:rsid w:val="00BF2D0F"/>
    <w:rsid w:val="00BF33AF"/>
    <w:rsid w:val="00BF43CA"/>
    <w:rsid w:val="00BF53B8"/>
    <w:rsid w:val="00BF68B4"/>
    <w:rsid w:val="00BF6DFD"/>
    <w:rsid w:val="00BF6EAD"/>
    <w:rsid w:val="00BF7306"/>
    <w:rsid w:val="00BF733B"/>
    <w:rsid w:val="00BF775E"/>
    <w:rsid w:val="00BF7FA0"/>
    <w:rsid w:val="00C00F94"/>
    <w:rsid w:val="00C01B89"/>
    <w:rsid w:val="00C02436"/>
    <w:rsid w:val="00C0276D"/>
    <w:rsid w:val="00C02C4D"/>
    <w:rsid w:val="00C03247"/>
    <w:rsid w:val="00C035CA"/>
    <w:rsid w:val="00C03F38"/>
    <w:rsid w:val="00C04E62"/>
    <w:rsid w:val="00C051DB"/>
    <w:rsid w:val="00C07129"/>
    <w:rsid w:val="00C10EFF"/>
    <w:rsid w:val="00C11D9A"/>
    <w:rsid w:val="00C11E87"/>
    <w:rsid w:val="00C140A1"/>
    <w:rsid w:val="00C1463C"/>
    <w:rsid w:val="00C14716"/>
    <w:rsid w:val="00C14B14"/>
    <w:rsid w:val="00C16AF2"/>
    <w:rsid w:val="00C1787E"/>
    <w:rsid w:val="00C2135B"/>
    <w:rsid w:val="00C21A8C"/>
    <w:rsid w:val="00C221F9"/>
    <w:rsid w:val="00C223CB"/>
    <w:rsid w:val="00C22704"/>
    <w:rsid w:val="00C2314F"/>
    <w:rsid w:val="00C24240"/>
    <w:rsid w:val="00C24D11"/>
    <w:rsid w:val="00C24E83"/>
    <w:rsid w:val="00C26E43"/>
    <w:rsid w:val="00C271B3"/>
    <w:rsid w:val="00C27881"/>
    <w:rsid w:val="00C30BB6"/>
    <w:rsid w:val="00C30D06"/>
    <w:rsid w:val="00C3145E"/>
    <w:rsid w:val="00C32EFD"/>
    <w:rsid w:val="00C33B9E"/>
    <w:rsid w:val="00C33E13"/>
    <w:rsid w:val="00C34209"/>
    <w:rsid w:val="00C34AD0"/>
    <w:rsid w:val="00C36459"/>
    <w:rsid w:val="00C367A5"/>
    <w:rsid w:val="00C37B9B"/>
    <w:rsid w:val="00C37DC9"/>
    <w:rsid w:val="00C408B3"/>
    <w:rsid w:val="00C41E36"/>
    <w:rsid w:val="00C426CA"/>
    <w:rsid w:val="00C430BC"/>
    <w:rsid w:val="00C43249"/>
    <w:rsid w:val="00C43382"/>
    <w:rsid w:val="00C43F4E"/>
    <w:rsid w:val="00C448BF"/>
    <w:rsid w:val="00C4586F"/>
    <w:rsid w:val="00C4665D"/>
    <w:rsid w:val="00C46864"/>
    <w:rsid w:val="00C46EAC"/>
    <w:rsid w:val="00C501A7"/>
    <w:rsid w:val="00C50A48"/>
    <w:rsid w:val="00C52441"/>
    <w:rsid w:val="00C524C7"/>
    <w:rsid w:val="00C526A4"/>
    <w:rsid w:val="00C531A1"/>
    <w:rsid w:val="00C546E7"/>
    <w:rsid w:val="00C5474B"/>
    <w:rsid w:val="00C54FF8"/>
    <w:rsid w:val="00C5511B"/>
    <w:rsid w:val="00C56221"/>
    <w:rsid w:val="00C5749B"/>
    <w:rsid w:val="00C579CB"/>
    <w:rsid w:val="00C602F5"/>
    <w:rsid w:val="00C60343"/>
    <w:rsid w:val="00C60B0B"/>
    <w:rsid w:val="00C6271D"/>
    <w:rsid w:val="00C62BC1"/>
    <w:rsid w:val="00C64CB4"/>
    <w:rsid w:val="00C6538C"/>
    <w:rsid w:val="00C65E2A"/>
    <w:rsid w:val="00C671C5"/>
    <w:rsid w:val="00C6747B"/>
    <w:rsid w:val="00C67776"/>
    <w:rsid w:val="00C709E9"/>
    <w:rsid w:val="00C70A58"/>
    <w:rsid w:val="00C74E4C"/>
    <w:rsid w:val="00C75988"/>
    <w:rsid w:val="00C760C9"/>
    <w:rsid w:val="00C76238"/>
    <w:rsid w:val="00C76240"/>
    <w:rsid w:val="00C76AB0"/>
    <w:rsid w:val="00C77B31"/>
    <w:rsid w:val="00C80595"/>
    <w:rsid w:val="00C805CE"/>
    <w:rsid w:val="00C81739"/>
    <w:rsid w:val="00C824DB"/>
    <w:rsid w:val="00C83093"/>
    <w:rsid w:val="00C837D2"/>
    <w:rsid w:val="00C84774"/>
    <w:rsid w:val="00C85E2E"/>
    <w:rsid w:val="00C86A8A"/>
    <w:rsid w:val="00C871A9"/>
    <w:rsid w:val="00C87262"/>
    <w:rsid w:val="00C90C55"/>
    <w:rsid w:val="00C919EA"/>
    <w:rsid w:val="00C925AC"/>
    <w:rsid w:val="00C9448B"/>
    <w:rsid w:val="00C95750"/>
    <w:rsid w:val="00C96A70"/>
    <w:rsid w:val="00C97CEC"/>
    <w:rsid w:val="00C97EF6"/>
    <w:rsid w:val="00CA3B16"/>
    <w:rsid w:val="00CA50E3"/>
    <w:rsid w:val="00CB0F6D"/>
    <w:rsid w:val="00CB1842"/>
    <w:rsid w:val="00CB2561"/>
    <w:rsid w:val="00CB26E3"/>
    <w:rsid w:val="00CB4C0C"/>
    <w:rsid w:val="00CB5132"/>
    <w:rsid w:val="00CB585E"/>
    <w:rsid w:val="00CB6190"/>
    <w:rsid w:val="00CB65C3"/>
    <w:rsid w:val="00CB6741"/>
    <w:rsid w:val="00CB6DD5"/>
    <w:rsid w:val="00CB7FAD"/>
    <w:rsid w:val="00CC1557"/>
    <w:rsid w:val="00CC15B3"/>
    <w:rsid w:val="00CC3519"/>
    <w:rsid w:val="00CC3546"/>
    <w:rsid w:val="00CC3EF2"/>
    <w:rsid w:val="00CC46D7"/>
    <w:rsid w:val="00CC569D"/>
    <w:rsid w:val="00CC5EC7"/>
    <w:rsid w:val="00CC7395"/>
    <w:rsid w:val="00CC7557"/>
    <w:rsid w:val="00CC76A4"/>
    <w:rsid w:val="00CD001C"/>
    <w:rsid w:val="00CD0A39"/>
    <w:rsid w:val="00CD1B37"/>
    <w:rsid w:val="00CD2B90"/>
    <w:rsid w:val="00CD4256"/>
    <w:rsid w:val="00CD4E52"/>
    <w:rsid w:val="00CD6ACD"/>
    <w:rsid w:val="00CD6BF8"/>
    <w:rsid w:val="00CE0DBF"/>
    <w:rsid w:val="00CE344C"/>
    <w:rsid w:val="00CE376E"/>
    <w:rsid w:val="00CE47B0"/>
    <w:rsid w:val="00CE4A57"/>
    <w:rsid w:val="00CE5E15"/>
    <w:rsid w:val="00CE6737"/>
    <w:rsid w:val="00CE779D"/>
    <w:rsid w:val="00CE7B03"/>
    <w:rsid w:val="00CF0196"/>
    <w:rsid w:val="00CF0577"/>
    <w:rsid w:val="00CF0C55"/>
    <w:rsid w:val="00CF25DB"/>
    <w:rsid w:val="00CF2BE3"/>
    <w:rsid w:val="00CF2C3B"/>
    <w:rsid w:val="00CF31EE"/>
    <w:rsid w:val="00CF33CE"/>
    <w:rsid w:val="00CF37F3"/>
    <w:rsid w:val="00CF4E86"/>
    <w:rsid w:val="00CF7B6D"/>
    <w:rsid w:val="00D0076D"/>
    <w:rsid w:val="00D01396"/>
    <w:rsid w:val="00D01668"/>
    <w:rsid w:val="00D04470"/>
    <w:rsid w:val="00D046E6"/>
    <w:rsid w:val="00D04D7B"/>
    <w:rsid w:val="00D051D8"/>
    <w:rsid w:val="00D06380"/>
    <w:rsid w:val="00D07455"/>
    <w:rsid w:val="00D07524"/>
    <w:rsid w:val="00D12EB9"/>
    <w:rsid w:val="00D1392B"/>
    <w:rsid w:val="00D13FB4"/>
    <w:rsid w:val="00D14BD2"/>
    <w:rsid w:val="00D1540B"/>
    <w:rsid w:val="00D162FE"/>
    <w:rsid w:val="00D16935"/>
    <w:rsid w:val="00D17878"/>
    <w:rsid w:val="00D20AB4"/>
    <w:rsid w:val="00D21D07"/>
    <w:rsid w:val="00D235BE"/>
    <w:rsid w:val="00D24242"/>
    <w:rsid w:val="00D26151"/>
    <w:rsid w:val="00D264B1"/>
    <w:rsid w:val="00D266E9"/>
    <w:rsid w:val="00D271C2"/>
    <w:rsid w:val="00D273EC"/>
    <w:rsid w:val="00D27BB2"/>
    <w:rsid w:val="00D30A9B"/>
    <w:rsid w:val="00D30E3B"/>
    <w:rsid w:val="00D31BC8"/>
    <w:rsid w:val="00D32021"/>
    <w:rsid w:val="00D329AF"/>
    <w:rsid w:val="00D32DB7"/>
    <w:rsid w:val="00D32ECD"/>
    <w:rsid w:val="00D3498E"/>
    <w:rsid w:val="00D350E8"/>
    <w:rsid w:val="00D35991"/>
    <w:rsid w:val="00D36ACC"/>
    <w:rsid w:val="00D37038"/>
    <w:rsid w:val="00D401F6"/>
    <w:rsid w:val="00D426D4"/>
    <w:rsid w:val="00D43405"/>
    <w:rsid w:val="00D43A4C"/>
    <w:rsid w:val="00D44344"/>
    <w:rsid w:val="00D4434A"/>
    <w:rsid w:val="00D44D7B"/>
    <w:rsid w:val="00D44EB6"/>
    <w:rsid w:val="00D467FC"/>
    <w:rsid w:val="00D46B29"/>
    <w:rsid w:val="00D46CD3"/>
    <w:rsid w:val="00D5155C"/>
    <w:rsid w:val="00D5229E"/>
    <w:rsid w:val="00D527EE"/>
    <w:rsid w:val="00D529EE"/>
    <w:rsid w:val="00D52BDF"/>
    <w:rsid w:val="00D52F35"/>
    <w:rsid w:val="00D54BEF"/>
    <w:rsid w:val="00D552BE"/>
    <w:rsid w:val="00D57A76"/>
    <w:rsid w:val="00D57D15"/>
    <w:rsid w:val="00D57D8E"/>
    <w:rsid w:val="00D600C1"/>
    <w:rsid w:val="00D60BB3"/>
    <w:rsid w:val="00D60C51"/>
    <w:rsid w:val="00D61814"/>
    <w:rsid w:val="00D62CB4"/>
    <w:rsid w:val="00D6354F"/>
    <w:rsid w:val="00D638FD"/>
    <w:rsid w:val="00D63C07"/>
    <w:rsid w:val="00D653B1"/>
    <w:rsid w:val="00D654BA"/>
    <w:rsid w:val="00D66BB7"/>
    <w:rsid w:val="00D67251"/>
    <w:rsid w:val="00D67C36"/>
    <w:rsid w:val="00D71025"/>
    <w:rsid w:val="00D722E2"/>
    <w:rsid w:val="00D76EBB"/>
    <w:rsid w:val="00D76F67"/>
    <w:rsid w:val="00D76FD7"/>
    <w:rsid w:val="00D7711E"/>
    <w:rsid w:val="00D77C6C"/>
    <w:rsid w:val="00D8044E"/>
    <w:rsid w:val="00D81EDA"/>
    <w:rsid w:val="00D82C0D"/>
    <w:rsid w:val="00D83C3C"/>
    <w:rsid w:val="00D848B2"/>
    <w:rsid w:val="00D851FF"/>
    <w:rsid w:val="00D855F4"/>
    <w:rsid w:val="00D864CC"/>
    <w:rsid w:val="00D90D3F"/>
    <w:rsid w:val="00D9162A"/>
    <w:rsid w:val="00D92663"/>
    <w:rsid w:val="00D92855"/>
    <w:rsid w:val="00D930AF"/>
    <w:rsid w:val="00D94220"/>
    <w:rsid w:val="00D966CD"/>
    <w:rsid w:val="00D96778"/>
    <w:rsid w:val="00D96C54"/>
    <w:rsid w:val="00D971F0"/>
    <w:rsid w:val="00DA0529"/>
    <w:rsid w:val="00DA05D7"/>
    <w:rsid w:val="00DA0618"/>
    <w:rsid w:val="00DA0DF4"/>
    <w:rsid w:val="00DA123A"/>
    <w:rsid w:val="00DA28F3"/>
    <w:rsid w:val="00DA2A85"/>
    <w:rsid w:val="00DA2DBF"/>
    <w:rsid w:val="00DA3EF1"/>
    <w:rsid w:val="00DA52A2"/>
    <w:rsid w:val="00DA539B"/>
    <w:rsid w:val="00DA6E31"/>
    <w:rsid w:val="00DA7558"/>
    <w:rsid w:val="00DA7F6A"/>
    <w:rsid w:val="00DB02F3"/>
    <w:rsid w:val="00DB120B"/>
    <w:rsid w:val="00DB1C30"/>
    <w:rsid w:val="00DB34A4"/>
    <w:rsid w:val="00DB3DCC"/>
    <w:rsid w:val="00DB4D6F"/>
    <w:rsid w:val="00DB72BF"/>
    <w:rsid w:val="00DB78B7"/>
    <w:rsid w:val="00DC121C"/>
    <w:rsid w:val="00DC122D"/>
    <w:rsid w:val="00DC13D6"/>
    <w:rsid w:val="00DC27CE"/>
    <w:rsid w:val="00DC689E"/>
    <w:rsid w:val="00DC6CD9"/>
    <w:rsid w:val="00DD0385"/>
    <w:rsid w:val="00DD07D9"/>
    <w:rsid w:val="00DD15B8"/>
    <w:rsid w:val="00DD17E2"/>
    <w:rsid w:val="00DD514D"/>
    <w:rsid w:val="00DD54BA"/>
    <w:rsid w:val="00DD5BFD"/>
    <w:rsid w:val="00DD6295"/>
    <w:rsid w:val="00DD67B1"/>
    <w:rsid w:val="00DD6CF5"/>
    <w:rsid w:val="00DD6E6B"/>
    <w:rsid w:val="00DE152C"/>
    <w:rsid w:val="00DE21C7"/>
    <w:rsid w:val="00DE2657"/>
    <w:rsid w:val="00DE2E6B"/>
    <w:rsid w:val="00DE4D74"/>
    <w:rsid w:val="00DE50EB"/>
    <w:rsid w:val="00DE533E"/>
    <w:rsid w:val="00DE5AFB"/>
    <w:rsid w:val="00DE6877"/>
    <w:rsid w:val="00DE7D35"/>
    <w:rsid w:val="00DF0099"/>
    <w:rsid w:val="00DF13B1"/>
    <w:rsid w:val="00DF1444"/>
    <w:rsid w:val="00DF164A"/>
    <w:rsid w:val="00DF248D"/>
    <w:rsid w:val="00DF27D9"/>
    <w:rsid w:val="00DF452D"/>
    <w:rsid w:val="00DF49FB"/>
    <w:rsid w:val="00DF666D"/>
    <w:rsid w:val="00DF6C38"/>
    <w:rsid w:val="00DF717A"/>
    <w:rsid w:val="00DF7333"/>
    <w:rsid w:val="00E00E26"/>
    <w:rsid w:val="00E016DC"/>
    <w:rsid w:val="00E02623"/>
    <w:rsid w:val="00E02ABC"/>
    <w:rsid w:val="00E03312"/>
    <w:rsid w:val="00E04EF9"/>
    <w:rsid w:val="00E050EA"/>
    <w:rsid w:val="00E05AD2"/>
    <w:rsid w:val="00E10B4E"/>
    <w:rsid w:val="00E112B6"/>
    <w:rsid w:val="00E11854"/>
    <w:rsid w:val="00E1195D"/>
    <w:rsid w:val="00E1307A"/>
    <w:rsid w:val="00E13BE9"/>
    <w:rsid w:val="00E13F4F"/>
    <w:rsid w:val="00E1704F"/>
    <w:rsid w:val="00E17C04"/>
    <w:rsid w:val="00E20591"/>
    <w:rsid w:val="00E20727"/>
    <w:rsid w:val="00E20821"/>
    <w:rsid w:val="00E223C9"/>
    <w:rsid w:val="00E22685"/>
    <w:rsid w:val="00E23386"/>
    <w:rsid w:val="00E239CB"/>
    <w:rsid w:val="00E23EBC"/>
    <w:rsid w:val="00E24F87"/>
    <w:rsid w:val="00E27EBB"/>
    <w:rsid w:val="00E311CF"/>
    <w:rsid w:val="00E317D5"/>
    <w:rsid w:val="00E31B99"/>
    <w:rsid w:val="00E31FA0"/>
    <w:rsid w:val="00E33ABD"/>
    <w:rsid w:val="00E34C24"/>
    <w:rsid w:val="00E35094"/>
    <w:rsid w:val="00E3730A"/>
    <w:rsid w:val="00E4064B"/>
    <w:rsid w:val="00E408EB"/>
    <w:rsid w:val="00E40BFB"/>
    <w:rsid w:val="00E43E9F"/>
    <w:rsid w:val="00E457E2"/>
    <w:rsid w:val="00E458DA"/>
    <w:rsid w:val="00E47DED"/>
    <w:rsid w:val="00E47E29"/>
    <w:rsid w:val="00E52C73"/>
    <w:rsid w:val="00E55FAE"/>
    <w:rsid w:val="00E5746B"/>
    <w:rsid w:val="00E575DF"/>
    <w:rsid w:val="00E601A6"/>
    <w:rsid w:val="00E60D24"/>
    <w:rsid w:val="00E619F7"/>
    <w:rsid w:val="00E624C6"/>
    <w:rsid w:val="00E63942"/>
    <w:rsid w:val="00E64117"/>
    <w:rsid w:val="00E646E8"/>
    <w:rsid w:val="00E64E4B"/>
    <w:rsid w:val="00E662FD"/>
    <w:rsid w:val="00E70267"/>
    <w:rsid w:val="00E7136B"/>
    <w:rsid w:val="00E715F0"/>
    <w:rsid w:val="00E72760"/>
    <w:rsid w:val="00E728A0"/>
    <w:rsid w:val="00E73C9F"/>
    <w:rsid w:val="00E74536"/>
    <w:rsid w:val="00E74A28"/>
    <w:rsid w:val="00E75398"/>
    <w:rsid w:val="00E7543F"/>
    <w:rsid w:val="00E759B0"/>
    <w:rsid w:val="00E76030"/>
    <w:rsid w:val="00E801D3"/>
    <w:rsid w:val="00E811C2"/>
    <w:rsid w:val="00E819D4"/>
    <w:rsid w:val="00E81B42"/>
    <w:rsid w:val="00E8220A"/>
    <w:rsid w:val="00E83D3D"/>
    <w:rsid w:val="00E845AE"/>
    <w:rsid w:val="00E862BA"/>
    <w:rsid w:val="00E8681C"/>
    <w:rsid w:val="00E92C72"/>
    <w:rsid w:val="00E92C82"/>
    <w:rsid w:val="00E93256"/>
    <w:rsid w:val="00E937F7"/>
    <w:rsid w:val="00E9430E"/>
    <w:rsid w:val="00E94491"/>
    <w:rsid w:val="00E949B2"/>
    <w:rsid w:val="00E95D48"/>
    <w:rsid w:val="00E96960"/>
    <w:rsid w:val="00E97E91"/>
    <w:rsid w:val="00EA19B1"/>
    <w:rsid w:val="00EA1CB6"/>
    <w:rsid w:val="00EA3E63"/>
    <w:rsid w:val="00EA4341"/>
    <w:rsid w:val="00EA4542"/>
    <w:rsid w:val="00EA4569"/>
    <w:rsid w:val="00EA4CA8"/>
    <w:rsid w:val="00EA5089"/>
    <w:rsid w:val="00EA5166"/>
    <w:rsid w:val="00EA5328"/>
    <w:rsid w:val="00EA5BDC"/>
    <w:rsid w:val="00EA60C3"/>
    <w:rsid w:val="00EB0464"/>
    <w:rsid w:val="00EB739E"/>
    <w:rsid w:val="00EC1F0D"/>
    <w:rsid w:val="00EC5A8E"/>
    <w:rsid w:val="00ED0689"/>
    <w:rsid w:val="00ED083E"/>
    <w:rsid w:val="00ED0DDE"/>
    <w:rsid w:val="00ED0E2D"/>
    <w:rsid w:val="00ED0FA8"/>
    <w:rsid w:val="00ED11E2"/>
    <w:rsid w:val="00ED121A"/>
    <w:rsid w:val="00ED436F"/>
    <w:rsid w:val="00ED4BED"/>
    <w:rsid w:val="00ED52CE"/>
    <w:rsid w:val="00ED553F"/>
    <w:rsid w:val="00EE1966"/>
    <w:rsid w:val="00EE1BBA"/>
    <w:rsid w:val="00EE319F"/>
    <w:rsid w:val="00EE35DF"/>
    <w:rsid w:val="00EE4355"/>
    <w:rsid w:val="00EE799C"/>
    <w:rsid w:val="00EF05E2"/>
    <w:rsid w:val="00EF0E55"/>
    <w:rsid w:val="00EF20AC"/>
    <w:rsid w:val="00EF3EF2"/>
    <w:rsid w:val="00EF4713"/>
    <w:rsid w:val="00EF67E2"/>
    <w:rsid w:val="00EF709E"/>
    <w:rsid w:val="00F00F7A"/>
    <w:rsid w:val="00F01CF8"/>
    <w:rsid w:val="00F02C71"/>
    <w:rsid w:val="00F0531F"/>
    <w:rsid w:val="00F05DF9"/>
    <w:rsid w:val="00F07C89"/>
    <w:rsid w:val="00F113D2"/>
    <w:rsid w:val="00F11741"/>
    <w:rsid w:val="00F11858"/>
    <w:rsid w:val="00F11CF1"/>
    <w:rsid w:val="00F11D29"/>
    <w:rsid w:val="00F12E70"/>
    <w:rsid w:val="00F144D0"/>
    <w:rsid w:val="00F15A6E"/>
    <w:rsid w:val="00F2057F"/>
    <w:rsid w:val="00F23748"/>
    <w:rsid w:val="00F23A3C"/>
    <w:rsid w:val="00F24A66"/>
    <w:rsid w:val="00F25A8E"/>
    <w:rsid w:val="00F27256"/>
    <w:rsid w:val="00F27C8D"/>
    <w:rsid w:val="00F27D5E"/>
    <w:rsid w:val="00F301F0"/>
    <w:rsid w:val="00F304D4"/>
    <w:rsid w:val="00F316B0"/>
    <w:rsid w:val="00F31A70"/>
    <w:rsid w:val="00F32406"/>
    <w:rsid w:val="00F32929"/>
    <w:rsid w:val="00F33CA7"/>
    <w:rsid w:val="00F344B1"/>
    <w:rsid w:val="00F34587"/>
    <w:rsid w:val="00F350C7"/>
    <w:rsid w:val="00F35A72"/>
    <w:rsid w:val="00F40694"/>
    <w:rsid w:val="00F409CF"/>
    <w:rsid w:val="00F411A1"/>
    <w:rsid w:val="00F42152"/>
    <w:rsid w:val="00F43648"/>
    <w:rsid w:val="00F43B7A"/>
    <w:rsid w:val="00F447F8"/>
    <w:rsid w:val="00F44D12"/>
    <w:rsid w:val="00F44E9D"/>
    <w:rsid w:val="00F45201"/>
    <w:rsid w:val="00F45212"/>
    <w:rsid w:val="00F457B3"/>
    <w:rsid w:val="00F4613A"/>
    <w:rsid w:val="00F47C2C"/>
    <w:rsid w:val="00F514F7"/>
    <w:rsid w:val="00F52DAF"/>
    <w:rsid w:val="00F558D7"/>
    <w:rsid w:val="00F56B3D"/>
    <w:rsid w:val="00F56CB0"/>
    <w:rsid w:val="00F5702E"/>
    <w:rsid w:val="00F5746D"/>
    <w:rsid w:val="00F603B9"/>
    <w:rsid w:val="00F616FA"/>
    <w:rsid w:val="00F61DE3"/>
    <w:rsid w:val="00F621CE"/>
    <w:rsid w:val="00F63E8D"/>
    <w:rsid w:val="00F64EE6"/>
    <w:rsid w:val="00F653E9"/>
    <w:rsid w:val="00F6637F"/>
    <w:rsid w:val="00F66766"/>
    <w:rsid w:val="00F66B9F"/>
    <w:rsid w:val="00F70052"/>
    <w:rsid w:val="00F72590"/>
    <w:rsid w:val="00F72B9A"/>
    <w:rsid w:val="00F72E05"/>
    <w:rsid w:val="00F759B7"/>
    <w:rsid w:val="00F75EC7"/>
    <w:rsid w:val="00F761D8"/>
    <w:rsid w:val="00F7775C"/>
    <w:rsid w:val="00F77C83"/>
    <w:rsid w:val="00F77EA2"/>
    <w:rsid w:val="00F77EC5"/>
    <w:rsid w:val="00F82839"/>
    <w:rsid w:val="00F82BD1"/>
    <w:rsid w:val="00F84DE3"/>
    <w:rsid w:val="00F84FF4"/>
    <w:rsid w:val="00F8527F"/>
    <w:rsid w:val="00F862BF"/>
    <w:rsid w:val="00F86908"/>
    <w:rsid w:val="00F879BD"/>
    <w:rsid w:val="00F919B0"/>
    <w:rsid w:val="00F91CDA"/>
    <w:rsid w:val="00F93C81"/>
    <w:rsid w:val="00F93C8E"/>
    <w:rsid w:val="00F93D4B"/>
    <w:rsid w:val="00F954A1"/>
    <w:rsid w:val="00F954C9"/>
    <w:rsid w:val="00F95E56"/>
    <w:rsid w:val="00F96803"/>
    <w:rsid w:val="00F96DA8"/>
    <w:rsid w:val="00F972CB"/>
    <w:rsid w:val="00FA05EE"/>
    <w:rsid w:val="00FA10D5"/>
    <w:rsid w:val="00FA3C8C"/>
    <w:rsid w:val="00FA3F59"/>
    <w:rsid w:val="00FA7CFB"/>
    <w:rsid w:val="00FB04E7"/>
    <w:rsid w:val="00FB0500"/>
    <w:rsid w:val="00FB1C9E"/>
    <w:rsid w:val="00FB1E77"/>
    <w:rsid w:val="00FB26EA"/>
    <w:rsid w:val="00FB3411"/>
    <w:rsid w:val="00FB4966"/>
    <w:rsid w:val="00FB72DB"/>
    <w:rsid w:val="00FC1DC3"/>
    <w:rsid w:val="00FC22EE"/>
    <w:rsid w:val="00FC2E20"/>
    <w:rsid w:val="00FC41BC"/>
    <w:rsid w:val="00FC44E1"/>
    <w:rsid w:val="00FC4741"/>
    <w:rsid w:val="00FC713C"/>
    <w:rsid w:val="00FC7CE6"/>
    <w:rsid w:val="00FD009D"/>
    <w:rsid w:val="00FD0D9E"/>
    <w:rsid w:val="00FD2580"/>
    <w:rsid w:val="00FD38B8"/>
    <w:rsid w:val="00FD3956"/>
    <w:rsid w:val="00FD3C9F"/>
    <w:rsid w:val="00FD4021"/>
    <w:rsid w:val="00FD41F7"/>
    <w:rsid w:val="00FD4AC4"/>
    <w:rsid w:val="00FD5995"/>
    <w:rsid w:val="00FD63D1"/>
    <w:rsid w:val="00FD747E"/>
    <w:rsid w:val="00FE087D"/>
    <w:rsid w:val="00FE1ED1"/>
    <w:rsid w:val="00FE3D4B"/>
    <w:rsid w:val="00FE3E59"/>
    <w:rsid w:val="00FE4F59"/>
    <w:rsid w:val="00FE6429"/>
    <w:rsid w:val="00FE7B9C"/>
    <w:rsid w:val="00FF00A4"/>
    <w:rsid w:val="00FF0CAA"/>
    <w:rsid w:val="00FF0F66"/>
    <w:rsid w:val="00FF2EFF"/>
    <w:rsid w:val="00FF3983"/>
    <w:rsid w:val="00FF3B48"/>
    <w:rsid w:val="00FF4C04"/>
    <w:rsid w:val="00FF4E48"/>
    <w:rsid w:val="00FF5548"/>
    <w:rsid w:val="00FF66ED"/>
    <w:rsid w:val="00FF68AF"/>
    <w:rsid w:val="2B744275"/>
    <w:rsid w:val="487B6525"/>
    <w:rsid w:val="56B76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7D4F89C"/>
  <w15:docId w15:val="{27A01E29-EA11-C142-A9D7-977473E5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5">
    <w:name w:val="Normal"/>
    <w:qFormat/>
    <w:rsid w:val="000F5653"/>
    <w:rPr>
      <w:rFonts w:ascii="宋体" w:eastAsia="宋体" w:hAnsi="宋体" w:cs="宋体"/>
      <w:sz w:val="24"/>
      <w:szCs w:val="24"/>
    </w:rPr>
  </w:style>
  <w:style w:type="paragraph" w:styleId="1">
    <w:name w:val="heading 1"/>
    <w:basedOn w:val="aff5"/>
    <w:next w:val="aff5"/>
    <w:link w:val="10"/>
    <w:uiPriority w:val="9"/>
    <w:semiHidden/>
    <w:qFormat/>
    <w:pPr>
      <w:keepNext/>
      <w:keepLines/>
      <w:spacing w:before="340" w:after="330" w:line="578" w:lineRule="auto"/>
      <w:outlineLvl w:val="0"/>
    </w:pPr>
    <w:rPr>
      <w:b/>
      <w:bCs/>
      <w:kern w:val="44"/>
      <w:sz w:val="44"/>
      <w:szCs w:val="44"/>
    </w:rPr>
  </w:style>
  <w:style w:type="character" w:default="1" w:styleId="aff6">
    <w:name w:val="Default Paragraph Font"/>
    <w:uiPriority w:val="1"/>
    <w:semiHidden/>
    <w:unhideWhenUsed/>
  </w:style>
  <w:style w:type="table" w:default="1" w:styleId="aff7">
    <w:name w:val="Normal Table"/>
    <w:uiPriority w:val="99"/>
    <w:semiHidden/>
    <w:unhideWhenUsed/>
    <w:tblPr>
      <w:tblInd w:w="0" w:type="dxa"/>
      <w:tblCellMar>
        <w:top w:w="0" w:type="dxa"/>
        <w:left w:w="108" w:type="dxa"/>
        <w:bottom w:w="0" w:type="dxa"/>
        <w:right w:w="108" w:type="dxa"/>
      </w:tblCellMar>
    </w:tblPr>
  </w:style>
  <w:style w:type="numbering" w:default="1" w:styleId="aff8">
    <w:name w:val="No List"/>
    <w:uiPriority w:val="99"/>
    <w:semiHidden/>
    <w:unhideWhenUsed/>
  </w:style>
  <w:style w:type="paragraph" w:styleId="TOC7">
    <w:name w:val="toc 7"/>
    <w:basedOn w:val="aff5"/>
    <w:next w:val="aff5"/>
    <w:uiPriority w:val="39"/>
    <w:unhideWhenUsed/>
    <w:pPr>
      <w:ind w:left="1260"/>
    </w:pPr>
    <w:rPr>
      <w:rFonts w:cstheme="minorHAnsi"/>
      <w:sz w:val="18"/>
      <w:szCs w:val="18"/>
    </w:rPr>
  </w:style>
  <w:style w:type="paragraph" w:styleId="aff9">
    <w:name w:val="Document Map"/>
    <w:basedOn w:val="aff5"/>
    <w:link w:val="affa"/>
    <w:uiPriority w:val="99"/>
    <w:semiHidden/>
    <w:unhideWhenUsed/>
    <w:rPr>
      <w:sz w:val="18"/>
      <w:szCs w:val="18"/>
    </w:rPr>
  </w:style>
  <w:style w:type="paragraph" w:styleId="affb">
    <w:name w:val="annotation text"/>
    <w:basedOn w:val="aff5"/>
    <w:link w:val="affc"/>
  </w:style>
  <w:style w:type="paragraph" w:styleId="TOC5">
    <w:name w:val="toc 5"/>
    <w:basedOn w:val="aff5"/>
    <w:next w:val="aff5"/>
    <w:uiPriority w:val="39"/>
    <w:unhideWhenUsed/>
    <w:pPr>
      <w:ind w:left="840"/>
    </w:pPr>
    <w:rPr>
      <w:rFonts w:cstheme="minorHAnsi"/>
      <w:sz w:val="18"/>
      <w:szCs w:val="18"/>
    </w:rPr>
  </w:style>
  <w:style w:type="paragraph" w:styleId="TOC3">
    <w:name w:val="toc 3"/>
    <w:basedOn w:val="aff5"/>
    <w:next w:val="aff5"/>
    <w:uiPriority w:val="39"/>
    <w:unhideWhenUsed/>
    <w:pPr>
      <w:tabs>
        <w:tab w:val="right" w:leader="dot" w:pos="9345"/>
      </w:tabs>
      <w:adjustRightInd w:val="0"/>
      <w:snapToGrid w:val="0"/>
      <w:spacing w:line="360" w:lineRule="auto"/>
      <w:ind w:firstLineChars="300" w:firstLine="630"/>
    </w:pPr>
    <w:rPr>
      <w:rFonts w:cstheme="minorHAnsi"/>
      <w:i/>
      <w:iCs/>
      <w:sz w:val="20"/>
      <w:szCs w:val="20"/>
    </w:rPr>
  </w:style>
  <w:style w:type="paragraph" w:styleId="TOC8">
    <w:name w:val="toc 8"/>
    <w:basedOn w:val="aff5"/>
    <w:next w:val="aff5"/>
    <w:uiPriority w:val="39"/>
    <w:unhideWhenUsed/>
    <w:pPr>
      <w:ind w:left="1470"/>
    </w:pPr>
    <w:rPr>
      <w:rFonts w:cstheme="minorHAnsi"/>
      <w:sz w:val="18"/>
      <w:szCs w:val="18"/>
    </w:rPr>
  </w:style>
  <w:style w:type="paragraph" w:styleId="affd">
    <w:name w:val="Balloon Text"/>
    <w:basedOn w:val="aff5"/>
    <w:link w:val="affe"/>
    <w:uiPriority w:val="99"/>
    <w:semiHidden/>
    <w:unhideWhenUsed/>
    <w:rPr>
      <w:sz w:val="18"/>
      <w:szCs w:val="18"/>
    </w:rPr>
  </w:style>
  <w:style w:type="paragraph" w:styleId="afff">
    <w:name w:val="footer"/>
    <w:basedOn w:val="aff5"/>
    <w:link w:val="afff0"/>
    <w:uiPriority w:val="99"/>
    <w:unhideWhenUsed/>
    <w:pPr>
      <w:tabs>
        <w:tab w:val="center" w:pos="4153"/>
        <w:tab w:val="right" w:pos="8306"/>
      </w:tabs>
      <w:snapToGrid w:val="0"/>
    </w:pPr>
    <w:rPr>
      <w:sz w:val="18"/>
      <w:szCs w:val="18"/>
    </w:rPr>
  </w:style>
  <w:style w:type="paragraph" w:styleId="afff1">
    <w:name w:val="header"/>
    <w:basedOn w:val="aff5"/>
    <w:link w:val="afff2"/>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ff5"/>
    <w:next w:val="aff5"/>
    <w:uiPriority w:val="39"/>
    <w:unhideWhenUsed/>
    <w:pPr>
      <w:tabs>
        <w:tab w:val="right" w:leader="dot" w:pos="9345"/>
      </w:tabs>
      <w:spacing w:before="120" w:after="120"/>
    </w:pPr>
    <w:rPr>
      <w:rFonts w:cstheme="minorHAnsi"/>
      <w:b/>
      <w:bCs/>
      <w:caps/>
      <w:sz w:val="20"/>
      <w:szCs w:val="20"/>
    </w:rPr>
  </w:style>
  <w:style w:type="paragraph" w:styleId="TOC4">
    <w:name w:val="toc 4"/>
    <w:basedOn w:val="aff5"/>
    <w:next w:val="aff5"/>
    <w:uiPriority w:val="39"/>
    <w:unhideWhenUsed/>
    <w:pPr>
      <w:ind w:left="630"/>
    </w:pPr>
    <w:rPr>
      <w:rFonts w:cstheme="minorHAnsi"/>
      <w:sz w:val="18"/>
      <w:szCs w:val="18"/>
    </w:rPr>
  </w:style>
  <w:style w:type="paragraph" w:styleId="a3">
    <w:name w:val="footnote text"/>
    <w:basedOn w:val="aff5"/>
    <w:link w:val="afff3"/>
    <w:uiPriority w:val="99"/>
    <w:semiHidden/>
    <w:unhideWhenUsed/>
    <w:pPr>
      <w:numPr>
        <w:numId w:val="1"/>
      </w:numPr>
      <w:snapToGrid w:val="0"/>
      <w:ind w:left="363"/>
    </w:pPr>
    <w:rPr>
      <w:sz w:val="18"/>
      <w:szCs w:val="18"/>
    </w:rPr>
  </w:style>
  <w:style w:type="paragraph" w:styleId="TOC6">
    <w:name w:val="toc 6"/>
    <w:basedOn w:val="aff5"/>
    <w:next w:val="aff5"/>
    <w:uiPriority w:val="39"/>
    <w:unhideWhenUsed/>
    <w:pPr>
      <w:ind w:left="1050"/>
    </w:pPr>
    <w:rPr>
      <w:rFonts w:cstheme="minorHAnsi"/>
      <w:sz w:val="18"/>
      <w:szCs w:val="18"/>
    </w:rPr>
  </w:style>
  <w:style w:type="paragraph" w:styleId="TOC2">
    <w:name w:val="toc 2"/>
    <w:basedOn w:val="aff5"/>
    <w:next w:val="aff5"/>
    <w:uiPriority w:val="39"/>
    <w:unhideWhenUsed/>
    <w:pPr>
      <w:tabs>
        <w:tab w:val="right" w:leader="dot" w:pos="9345"/>
      </w:tabs>
      <w:adjustRightInd w:val="0"/>
      <w:snapToGrid w:val="0"/>
      <w:spacing w:line="360" w:lineRule="auto"/>
      <w:ind w:left="210"/>
    </w:pPr>
    <w:rPr>
      <w:rFonts w:cstheme="minorHAnsi"/>
      <w:smallCaps/>
      <w:sz w:val="20"/>
      <w:szCs w:val="20"/>
    </w:rPr>
  </w:style>
  <w:style w:type="paragraph" w:styleId="TOC9">
    <w:name w:val="toc 9"/>
    <w:basedOn w:val="aff5"/>
    <w:next w:val="aff5"/>
    <w:uiPriority w:val="39"/>
    <w:unhideWhenUsed/>
    <w:pPr>
      <w:ind w:left="1680"/>
    </w:pPr>
    <w:rPr>
      <w:rFonts w:cstheme="minorHAnsi"/>
      <w:sz w:val="18"/>
      <w:szCs w:val="18"/>
    </w:rPr>
  </w:style>
  <w:style w:type="paragraph" w:styleId="afff4">
    <w:name w:val="annotation subject"/>
    <w:basedOn w:val="affb"/>
    <w:next w:val="affb"/>
    <w:link w:val="afff5"/>
    <w:uiPriority w:val="99"/>
    <w:semiHidden/>
    <w:unhideWhenUsed/>
    <w:rPr>
      <w:b/>
      <w:bCs/>
      <w:szCs w:val="22"/>
    </w:rPr>
  </w:style>
  <w:style w:type="table" w:styleId="afff6">
    <w:name w:val="Table Grid"/>
    <w:basedOn w:val="aff7"/>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7">
    <w:name w:val="Strong"/>
    <w:basedOn w:val="aff6"/>
    <w:uiPriority w:val="22"/>
    <w:qFormat/>
    <w:rPr>
      <w:b/>
      <w:bCs/>
    </w:rPr>
  </w:style>
  <w:style w:type="character" w:styleId="afff8">
    <w:name w:val="page number"/>
    <w:rPr>
      <w:rFonts w:ascii="Times New Roman" w:eastAsia="宋体" w:hAnsi="Times New Roman"/>
      <w:sz w:val="18"/>
    </w:rPr>
  </w:style>
  <w:style w:type="character" w:styleId="afff9">
    <w:name w:val="Hyperlink"/>
    <w:basedOn w:val="aff6"/>
    <w:uiPriority w:val="99"/>
    <w:unhideWhenUsed/>
    <w:rPr>
      <w:color w:val="0000FF" w:themeColor="hyperlink"/>
      <w:u w:val="single"/>
    </w:rPr>
  </w:style>
  <w:style w:type="character" w:styleId="afffa">
    <w:name w:val="annotation reference"/>
    <w:rPr>
      <w:sz w:val="21"/>
      <w:szCs w:val="21"/>
    </w:rPr>
  </w:style>
  <w:style w:type="character" w:styleId="afffb">
    <w:name w:val="Placeholder Text"/>
    <w:basedOn w:val="aff6"/>
    <w:uiPriority w:val="99"/>
    <w:semiHidden/>
    <w:rPr>
      <w:color w:val="000000"/>
    </w:rPr>
  </w:style>
  <w:style w:type="paragraph" w:customStyle="1" w:styleId="afffc">
    <w:name w:val="段"/>
    <w:link w:val="Char"/>
    <w:qFormat/>
    <w:pPr>
      <w:tabs>
        <w:tab w:val="center" w:pos="4201"/>
        <w:tab w:val="right" w:leader="dot" w:pos="9298"/>
      </w:tabs>
      <w:autoSpaceDE w:val="0"/>
      <w:autoSpaceDN w:val="0"/>
      <w:ind w:firstLineChars="200" w:firstLine="567"/>
      <w:jc w:val="both"/>
    </w:pPr>
    <w:rPr>
      <w:rFonts w:ascii="宋体" w:eastAsia="宋体" w:hAnsi="宋体"/>
      <w:sz w:val="21"/>
      <w:szCs w:val="22"/>
    </w:rPr>
  </w:style>
  <w:style w:type="character" w:customStyle="1" w:styleId="Char">
    <w:name w:val="段 Char"/>
    <w:basedOn w:val="aff6"/>
    <w:link w:val="afffc"/>
    <w:qFormat/>
    <w:rPr>
      <w:rFonts w:ascii="宋体" w:eastAsia="宋体" w:hAnsi="宋体"/>
      <w:kern w:val="0"/>
    </w:rPr>
  </w:style>
  <w:style w:type="character" w:customStyle="1" w:styleId="afff3">
    <w:name w:val="脚注文本 字符"/>
    <w:basedOn w:val="aff6"/>
    <w:link w:val="a3"/>
    <w:uiPriority w:val="99"/>
    <w:semiHidden/>
    <w:rPr>
      <w:rFonts w:ascii="宋体" w:eastAsia="宋体" w:hAnsi="宋体" w:cs="宋体"/>
      <w:sz w:val="18"/>
      <w:szCs w:val="18"/>
    </w:rPr>
  </w:style>
  <w:style w:type="paragraph" w:customStyle="1" w:styleId="afffd">
    <w:name w:val="目次、标准名称标题"/>
    <w:basedOn w:val="aff5"/>
    <w:next w:val="afffc"/>
    <w:semiHidden/>
    <w:pPr>
      <w:keepLines/>
      <w:shd w:val="clear" w:color="auto" w:fill="FFFFFF"/>
      <w:spacing w:before="640" w:after="560"/>
      <w:jc w:val="center"/>
      <w:outlineLvl w:val="0"/>
    </w:pPr>
    <w:rPr>
      <w:rFonts w:ascii="黑体" w:eastAsia="黑体" w:hAnsi="黑体"/>
      <w:sz w:val="32"/>
    </w:rPr>
  </w:style>
  <w:style w:type="paragraph" w:customStyle="1" w:styleId="afffe">
    <w:name w:val="标准标志"/>
    <w:next w:val="aff5"/>
    <w:semiHidden/>
    <w:pPr>
      <w:framePr w:w="2543" w:h="1400" w:hRule="exact" w:hSpace="183" w:vSpace="183" w:wrap="auto" w:hAnchor="margin" w:x="6621" w:y="400" w:anchorLock="1"/>
      <w:shd w:val="solid" w:color="FFFFFF" w:fill="FFFFFF"/>
      <w:spacing w:line="14" w:lineRule="atLeast"/>
      <w:jc w:val="right"/>
    </w:pPr>
    <w:rPr>
      <w:rFonts w:ascii="Times New Roman" w:eastAsia="宋体" w:hAnsi="Times New Roman" w:cs="Times New Roman"/>
      <w:b/>
      <w:w w:val="170"/>
      <w:sz w:val="96"/>
      <w:szCs w:val="22"/>
    </w:rPr>
  </w:style>
  <w:style w:type="paragraph" w:customStyle="1" w:styleId="affff">
    <w:name w:val="标准称谓"/>
    <w:next w:val="aff5"/>
    <w:semiHidden/>
    <w:pPr>
      <w:framePr w:w="9641" w:h="623" w:hRule="exact" w:hSpace="183" w:vSpace="183" w:wrap="around" w:vAnchor="page" w:hAnchor="page" w:x="1415" w:y="2282" w:anchorLock="1"/>
      <w:widowControl w:val="0"/>
      <w:kinsoku w:val="0"/>
      <w:overflowPunct w:val="0"/>
      <w:autoSpaceDE w:val="0"/>
      <w:autoSpaceDN w:val="0"/>
      <w:spacing w:line="14" w:lineRule="atLeast"/>
      <w:jc w:val="distribute"/>
    </w:pPr>
    <w:rPr>
      <w:rFonts w:ascii="宋体" w:eastAsia="宋体" w:hAnsi="宋体"/>
      <w:b/>
      <w:spacing w:val="20"/>
      <w:w w:val="148"/>
      <w:sz w:val="48"/>
      <w:szCs w:val="22"/>
    </w:rPr>
  </w:style>
  <w:style w:type="paragraph" w:customStyle="1" w:styleId="affff0">
    <w:name w:val="标准书眉一"/>
    <w:semiHidden/>
    <w:pPr>
      <w:jc w:val="both"/>
    </w:pPr>
    <w:rPr>
      <w:rFonts w:ascii="Times New Roman" w:eastAsia="宋体" w:hAnsi="Times New Roman" w:cs="Times New Roman"/>
      <w:szCs w:val="22"/>
    </w:rPr>
  </w:style>
  <w:style w:type="paragraph" w:customStyle="1" w:styleId="affff1">
    <w:name w:val="参考文献"/>
    <w:basedOn w:val="aff5"/>
    <w:next w:val="afffc"/>
    <w:semiHidden/>
    <w:pPr>
      <w:keepNext/>
      <w:shd w:val="clear" w:color="FFFFFF" w:fill="FFFFFF"/>
      <w:spacing w:before="640" w:after="200"/>
      <w:jc w:val="center"/>
      <w:outlineLvl w:val="0"/>
    </w:pPr>
    <w:rPr>
      <w:rFonts w:ascii="黑体" w:eastAsia="黑体" w:hAnsi="黑体"/>
    </w:rPr>
  </w:style>
  <w:style w:type="paragraph" w:customStyle="1" w:styleId="affff2">
    <w:name w:val="参考文献、索引标题"/>
    <w:basedOn w:val="aff5"/>
    <w:next w:val="afffc"/>
    <w:semiHidden/>
    <w:pPr>
      <w:keepNext/>
      <w:shd w:val="clear" w:color="FFFFFF" w:fill="FFFFFF"/>
      <w:spacing w:before="640" w:after="200"/>
      <w:jc w:val="center"/>
      <w:outlineLvl w:val="0"/>
    </w:pPr>
    <w:rPr>
      <w:rFonts w:ascii="黑体" w:eastAsia="黑体" w:hAnsi="黑体"/>
    </w:rPr>
  </w:style>
  <w:style w:type="character" w:customStyle="1" w:styleId="affff3">
    <w:name w:val="发布"/>
    <w:basedOn w:val="aff6"/>
    <w:semiHidden/>
    <w:rPr>
      <w:rFonts w:ascii="黑体" w:eastAsia="黑体" w:hAnsi="黑体"/>
      <w:spacing w:val="85"/>
      <w:w w:val="100"/>
      <w:position w:val="2"/>
      <w:sz w:val="28"/>
    </w:rPr>
  </w:style>
  <w:style w:type="paragraph" w:customStyle="1" w:styleId="affff4">
    <w:name w:val="发布部门"/>
    <w:next w:val="afffc"/>
    <w:semiHidden/>
    <w:pPr>
      <w:framePr w:w="7940" w:h="1127" w:hRule="exact" w:hSpace="125" w:vSpace="183" w:wrap="auto" w:vAnchor="page" w:hAnchor="page" w:x="2149" w:y="14748" w:anchorLock="1"/>
      <w:jc w:val="center"/>
    </w:pPr>
    <w:rPr>
      <w:rFonts w:ascii="宋体" w:eastAsia="宋体" w:hAnsi="宋体"/>
      <w:b/>
      <w:spacing w:val="20"/>
      <w:w w:val="135"/>
      <w:sz w:val="28"/>
      <w:szCs w:val="22"/>
    </w:rPr>
  </w:style>
  <w:style w:type="paragraph" w:customStyle="1" w:styleId="affff5">
    <w:name w:val="发布日期"/>
    <w:semiHidden/>
    <w:pPr>
      <w:framePr w:w="3996" w:h="471" w:hRule="exact" w:vSpace="183" w:wrap="auto" w:vAnchor="page" w:hAnchor="page" w:x="1417" w:y="14092" w:anchorLock="1"/>
      <w:adjustRightInd w:val="0"/>
      <w:snapToGrid w:val="0"/>
    </w:pPr>
    <w:rPr>
      <w:rFonts w:ascii="黑体" w:eastAsia="黑体" w:hAnsi="黑体" w:cs="黑体"/>
      <w:sz w:val="28"/>
      <w:szCs w:val="22"/>
    </w:rPr>
  </w:style>
  <w:style w:type="paragraph" w:customStyle="1" w:styleId="affff6">
    <w:name w:val="封面标准代替信息"/>
    <w:semiHidden/>
    <w:pPr>
      <w:framePr w:w="9081" w:h="1251" w:hRule="exact" w:hSpace="285" w:wrap="around" w:vAnchor="page" w:hAnchor="page" w:x="1643" w:y="2910" w:anchorLock="1"/>
      <w:spacing w:before="57" w:line="280" w:lineRule="exact"/>
      <w:jc w:val="right"/>
    </w:pPr>
    <w:rPr>
      <w:rFonts w:ascii="宋体" w:eastAsia="宋体" w:hAnsi="宋体"/>
      <w:sz w:val="21"/>
      <w:szCs w:val="22"/>
    </w:rPr>
  </w:style>
  <w:style w:type="paragraph" w:customStyle="1" w:styleId="2">
    <w:name w:val="封面标准号2"/>
    <w:semiHidden/>
    <w:pPr>
      <w:framePr w:w="9081" w:h="1251" w:hRule="exact" w:hSpace="285" w:wrap="around" w:vAnchor="page" w:hAnchor="page" w:x="1643" w:y="2910" w:anchorLock="1"/>
      <w:spacing w:before="357" w:line="280" w:lineRule="exact"/>
      <w:jc w:val="right"/>
    </w:pPr>
    <w:rPr>
      <w:rFonts w:ascii="黑体" w:eastAsia="黑体" w:hAnsi="黑体"/>
      <w:sz w:val="28"/>
      <w:szCs w:val="22"/>
    </w:rPr>
  </w:style>
  <w:style w:type="paragraph" w:customStyle="1" w:styleId="affff7">
    <w:name w:val="封面标准名称"/>
    <w:semiHidden/>
    <w:pPr>
      <w:framePr w:w="9577" w:h="6971" w:hRule="exact" w:wrap="around" w:vAnchor="page" w:hAnchor="page" w:xAlign="center" w:y="6410" w:anchorLock="1"/>
      <w:widowControl w:val="0"/>
      <w:spacing w:line="680" w:lineRule="exact"/>
      <w:jc w:val="center"/>
    </w:pPr>
    <w:rPr>
      <w:rFonts w:ascii="黑体" w:eastAsia="黑体" w:hAnsi="黑体"/>
      <w:sz w:val="52"/>
      <w:szCs w:val="22"/>
    </w:rPr>
  </w:style>
  <w:style w:type="paragraph" w:customStyle="1" w:styleId="affff8">
    <w:name w:val="封面标准英文名称"/>
    <w:basedOn w:val="affff7"/>
    <w:semiHidden/>
    <w:pPr>
      <w:framePr w:wrap="around"/>
      <w:spacing w:before="370" w:line="400" w:lineRule="exact"/>
    </w:pPr>
    <w:rPr>
      <w:rFonts w:ascii="Times New Roman" w:hAnsi="Times New Roman" w:cs="Times New Roman"/>
      <w:sz w:val="28"/>
    </w:rPr>
  </w:style>
  <w:style w:type="paragraph" w:customStyle="1" w:styleId="affff9">
    <w:name w:val="封面一致性程度标识"/>
    <w:basedOn w:val="affff8"/>
    <w:semiHidden/>
    <w:pPr>
      <w:framePr w:wrap="around"/>
      <w:spacing w:before="440"/>
    </w:pPr>
    <w:rPr>
      <w:rFonts w:ascii="宋体" w:eastAsia="宋体" w:hAnsi="宋体"/>
    </w:rPr>
  </w:style>
  <w:style w:type="paragraph" w:customStyle="1" w:styleId="affffa">
    <w:name w:val="封面标准文稿类别"/>
    <w:basedOn w:val="affff9"/>
    <w:semiHidden/>
    <w:pPr>
      <w:framePr w:wrap="around"/>
      <w:spacing w:after="160" w:line="250" w:lineRule="auto"/>
    </w:pPr>
    <w:rPr>
      <w:sz w:val="24"/>
    </w:rPr>
  </w:style>
  <w:style w:type="paragraph" w:customStyle="1" w:styleId="affffb">
    <w:name w:val="封面标准文稿编辑信息"/>
    <w:basedOn w:val="affffa"/>
    <w:semiHidden/>
    <w:pPr>
      <w:framePr w:wrap="around"/>
      <w:spacing w:before="180" w:line="180" w:lineRule="exact"/>
    </w:pPr>
    <w:rPr>
      <w:sz w:val="21"/>
    </w:rPr>
  </w:style>
  <w:style w:type="paragraph" w:customStyle="1" w:styleId="affffc">
    <w:name w:val="其他标准标志"/>
    <w:basedOn w:val="afffe"/>
    <w:semiHidden/>
    <w:pPr>
      <w:framePr w:w="6099" w:h="1390" w:hRule="exact" w:wrap="auto" w:vAnchor="page" w:hAnchor="page" w:x="4673" w:y="941"/>
    </w:pPr>
    <w:rPr>
      <w:w w:val="130"/>
    </w:rPr>
  </w:style>
  <w:style w:type="paragraph" w:customStyle="1" w:styleId="affffd">
    <w:name w:val="其他标准称谓"/>
    <w:next w:val="aff5"/>
    <w:semiHidden/>
    <w:pPr>
      <w:framePr w:hSpace="183" w:vSpace="183" w:wrap="auto" w:vAnchor="page" w:hAnchor="page" w:x="1417" w:y="2284" w:anchorLock="1"/>
      <w:spacing w:line="0" w:lineRule="atLeast"/>
      <w:jc w:val="distribute"/>
    </w:pPr>
    <w:rPr>
      <w:rFonts w:ascii="黑体" w:eastAsia="黑体" w:hAnsi="黑体"/>
      <w:spacing w:val="-40"/>
      <w:sz w:val="48"/>
      <w:szCs w:val="22"/>
    </w:rPr>
  </w:style>
  <w:style w:type="paragraph" w:customStyle="1" w:styleId="affffe">
    <w:name w:val="其他发布部门"/>
    <w:basedOn w:val="affff4"/>
    <w:semiHidden/>
    <w:pPr>
      <w:framePr w:w="7935" w:h="1135" w:hRule="exact" w:hSpace="123" w:wrap="auto" w:y="15305"/>
      <w:spacing w:line="0" w:lineRule="atLeast"/>
    </w:pPr>
    <w:rPr>
      <w:rFonts w:ascii="黑体" w:eastAsia="黑体" w:hAnsi="黑体"/>
      <w:b w:val="0"/>
    </w:rPr>
  </w:style>
  <w:style w:type="paragraph" w:customStyle="1" w:styleId="afffff">
    <w:name w:val="其他发布日期"/>
    <w:basedOn w:val="affff5"/>
    <w:semiHidden/>
    <w:pPr>
      <w:framePr w:hSpace="183" w:wrap="auto"/>
      <w:adjustRightInd/>
      <w:snapToGrid/>
      <w:spacing w:line="14" w:lineRule="atLeast"/>
    </w:pPr>
  </w:style>
  <w:style w:type="paragraph" w:customStyle="1" w:styleId="afffff0">
    <w:name w:val="实施日期"/>
    <w:basedOn w:val="affff5"/>
    <w:semiHidden/>
    <w:pPr>
      <w:framePr w:wrap="auto" w:x="7088"/>
      <w:jc w:val="right"/>
    </w:pPr>
  </w:style>
  <w:style w:type="paragraph" w:customStyle="1" w:styleId="afffff1">
    <w:name w:val="其他实施日期"/>
    <w:basedOn w:val="afffff0"/>
    <w:semiHidden/>
    <w:pPr>
      <w:framePr w:hSpace="183" w:wrap="auto"/>
      <w:adjustRightInd/>
      <w:snapToGrid/>
    </w:pPr>
  </w:style>
  <w:style w:type="paragraph" w:customStyle="1" w:styleId="afffff2">
    <w:name w:val="文献分类号"/>
    <w:semiHidden/>
    <w:pPr>
      <w:framePr w:hSpace="183" w:vSpace="183" w:wrap="auto" w:hAnchor="margin" w:yAlign="top" w:anchorLock="1"/>
      <w:widowControl w:val="0"/>
      <w:adjustRightInd w:val="0"/>
      <w:textAlignment w:val="center"/>
    </w:pPr>
    <w:rPr>
      <w:rFonts w:ascii="黑体" w:eastAsia="黑体" w:hAnsi="黑体"/>
      <w:sz w:val="21"/>
      <w:szCs w:val="22"/>
    </w:rPr>
  </w:style>
  <w:style w:type="paragraph" w:customStyle="1" w:styleId="afffff3">
    <w:name w:val="标准书脚_偶数页"/>
    <w:semiHidden/>
    <w:pPr>
      <w:spacing w:before="120"/>
      <w:ind w:left="221"/>
    </w:pPr>
    <w:rPr>
      <w:rFonts w:ascii="宋体" w:eastAsia="宋体" w:hAnsi="Times New Roman"/>
      <w:sz w:val="18"/>
      <w:szCs w:val="22"/>
    </w:rPr>
  </w:style>
  <w:style w:type="paragraph" w:customStyle="1" w:styleId="afffff4">
    <w:name w:val="标准书脚_奇数页"/>
    <w:semiHidden/>
    <w:pPr>
      <w:spacing w:before="120"/>
      <w:ind w:right="198"/>
      <w:jc w:val="right"/>
    </w:pPr>
    <w:rPr>
      <w:rFonts w:ascii="宋体" w:eastAsia="宋体" w:hAnsi="Times New Roman"/>
      <w:sz w:val="18"/>
      <w:szCs w:val="22"/>
    </w:rPr>
  </w:style>
  <w:style w:type="paragraph" w:customStyle="1" w:styleId="afffff5">
    <w:name w:val="标准书眉_奇数页"/>
    <w:next w:val="aff5"/>
    <w:semiHidden/>
    <w:pPr>
      <w:tabs>
        <w:tab w:val="center" w:pos="4156"/>
        <w:tab w:val="right" w:pos="8306"/>
      </w:tabs>
      <w:spacing w:after="220"/>
      <w:jc w:val="right"/>
    </w:pPr>
    <w:rPr>
      <w:rFonts w:ascii="黑体" w:eastAsia="黑体" w:hAnsi="Times New Roman"/>
      <w:sz w:val="21"/>
      <w:szCs w:val="22"/>
    </w:rPr>
  </w:style>
  <w:style w:type="paragraph" w:customStyle="1" w:styleId="afffff6">
    <w:name w:val="标准书眉_偶数页"/>
    <w:basedOn w:val="afffff5"/>
    <w:next w:val="aff5"/>
    <w:semiHidden/>
    <w:pPr>
      <w:jc w:val="left"/>
    </w:pPr>
  </w:style>
  <w:style w:type="paragraph" w:customStyle="1" w:styleId="afffff7">
    <w:name w:val="前言、引言标题"/>
    <w:next w:val="afffc"/>
    <w:semiHidden/>
    <w:pPr>
      <w:keepNext/>
      <w:shd w:val="clear" w:color="auto" w:fill="FFFFFF"/>
      <w:spacing w:before="640" w:after="560"/>
      <w:jc w:val="center"/>
      <w:outlineLvl w:val="0"/>
    </w:pPr>
    <w:rPr>
      <w:rFonts w:ascii="黑体" w:eastAsia="黑体" w:hAnsi="黑体"/>
      <w:sz w:val="32"/>
      <w:szCs w:val="22"/>
    </w:rPr>
  </w:style>
  <w:style w:type="paragraph" w:customStyle="1" w:styleId="a5">
    <w:name w:val="章标题"/>
    <w:next w:val="afffc"/>
    <w:qFormat/>
    <w:pPr>
      <w:numPr>
        <w:numId w:val="2"/>
      </w:numPr>
      <w:spacing w:beforeLines="100" w:afterLines="100"/>
      <w:jc w:val="both"/>
      <w:outlineLvl w:val="1"/>
    </w:pPr>
    <w:rPr>
      <w:rFonts w:ascii="黑体" w:eastAsia="黑体" w:hAnsi="黑体"/>
      <w:sz w:val="21"/>
      <w:szCs w:val="22"/>
    </w:rPr>
  </w:style>
  <w:style w:type="paragraph" w:customStyle="1" w:styleId="a6">
    <w:name w:val="一级条标题"/>
    <w:next w:val="afffc"/>
    <w:link w:val="Char0"/>
    <w:qFormat/>
    <w:pPr>
      <w:numPr>
        <w:ilvl w:val="1"/>
        <w:numId w:val="2"/>
      </w:numPr>
      <w:spacing w:beforeLines="50" w:afterLines="50"/>
      <w:outlineLvl w:val="2"/>
    </w:pPr>
    <w:rPr>
      <w:rFonts w:ascii="黑体" w:eastAsia="黑体" w:hAnsi="黑体"/>
      <w:sz w:val="21"/>
      <w:szCs w:val="22"/>
    </w:rPr>
  </w:style>
  <w:style w:type="paragraph" w:customStyle="1" w:styleId="afffff8">
    <w:name w:val="一级无"/>
    <w:basedOn w:val="a6"/>
    <w:semiHidden/>
    <w:pPr>
      <w:spacing w:beforeLines="0" w:afterLines="0"/>
    </w:pPr>
    <w:rPr>
      <w:rFonts w:ascii="宋体" w:eastAsia="宋体" w:hAnsi="宋体"/>
    </w:rPr>
  </w:style>
  <w:style w:type="paragraph" w:customStyle="1" w:styleId="a7">
    <w:name w:val="二级条标题"/>
    <w:basedOn w:val="a6"/>
    <w:next w:val="afffc"/>
    <w:qFormat/>
    <w:pPr>
      <w:numPr>
        <w:ilvl w:val="2"/>
      </w:numPr>
      <w:ind w:left="0"/>
      <w:outlineLvl w:val="3"/>
    </w:pPr>
  </w:style>
  <w:style w:type="paragraph" w:customStyle="1" w:styleId="afffff9">
    <w:name w:val="二级无"/>
    <w:basedOn w:val="a7"/>
    <w:semiHidden/>
    <w:pPr>
      <w:spacing w:beforeLines="0" w:afterLines="0"/>
    </w:pPr>
    <w:rPr>
      <w:rFonts w:ascii="宋体" w:eastAsia="宋体" w:hAnsi="宋体"/>
    </w:rPr>
  </w:style>
  <w:style w:type="paragraph" w:customStyle="1" w:styleId="a8">
    <w:name w:val="三级条标题"/>
    <w:basedOn w:val="a7"/>
    <w:next w:val="afffc"/>
    <w:pPr>
      <w:numPr>
        <w:ilvl w:val="3"/>
      </w:numPr>
      <w:outlineLvl w:val="4"/>
    </w:pPr>
  </w:style>
  <w:style w:type="paragraph" w:customStyle="1" w:styleId="afffffa">
    <w:name w:val="三级无"/>
    <w:basedOn w:val="a8"/>
    <w:semiHidden/>
    <w:pPr>
      <w:spacing w:beforeLines="0" w:afterLines="0"/>
    </w:pPr>
    <w:rPr>
      <w:rFonts w:ascii="宋体" w:eastAsia="宋体" w:hAnsi="宋体"/>
    </w:rPr>
  </w:style>
  <w:style w:type="paragraph" w:customStyle="1" w:styleId="a9">
    <w:name w:val="四级条标题"/>
    <w:basedOn w:val="a8"/>
    <w:next w:val="afffc"/>
    <w:pPr>
      <w:numPr>
        <w:ilvl w:val="4"/>
      </w:numPr>
      <w:outlineLvl w:val="5"/>
    </w:pPr>
  </w:style>
  <w:style w:type="paragraph" w:customStyle="1" w:styleId="aa">
    <w:name w:val="五级条标题"/>
    <w:basedOn w:val="a9"/>
    <w:next w:val="afffc"/>
    <w:pPr>
      <w:numPr>
        <w:ilvl w:val="5"/>
      </w:numPr>
      <w:outlineLvl w:val="6"/>
    </w:pPr>
  </w:style>
  <w:style w:type="paragraph" w:customStyle="1" w:styleId="afffffb">
    <w:name w:val="四级无"/>
    <w:basedOn w:val="a9"/>
    <w:semiHidden/>
    <w:pPr>
      <w:spacing w:beforeLines="0" w:afterLines="0"/>
    </w:pPr>
    <w:rPr>
      <w:rFonts w:ascii="宋体" w:eastAsia="宋体" w:hAnsi="宋体"/>
    </w:rPr>
  </w:style>
  <w:style w:type="paragraph" w:customStyle="1" w:styleId="afffffc">
    <w:name w:val="五级无"/>
    <w:basedOn w:val="aa"/>
    <w:semiHidden/>
    <w:pPr>
      <w:spacing w:beforeLines="0" w:afterLines="0"/>
    </w:pPr>
    <w:rPr>
      <w:rFonts w:ascii="宋体" w:eastAsia="宋体" w:hAnsi="宋体"/>
    </w:rPr>
  </w:style>
  <w:style w:type="paragraph" w:customStyle="1" w:styleId="afa">
    <w:name w:val="附录标识"/>
    <w:basedOn w:val="aff5"/>
    <w:next w:val="afffc"/>
    <w:pPr>
      <w:keepNext/>
      <w:numPr>
        <w:numId w:val="3"/>
      </w:numPr>
      <w:shd w:val="clear" w:color="auto" w:fill="FFFFFF"/>
      <w:tabs>
        <w:tab w:val="left" w:pos="357"/>
        <w:tab w:val="left" w:pos="6406"/>
      </w:tabs>
      <w:spacing w:before="640"/>
      <w:jc w:val="center"/>
      <w:outlineLvl w:val="0"/>
    </w:pPr>
    <w:rPr>
      <w:rFonts w:ascii="黑体" w:eastAsia="黑体" w:hAnsi="黑体"/>
    </w:rPr>
  </w:style>
  <w:style w:type="paragraph" w:customStyle="1" w:styleId="afffffd">
    <w:name w:val="附录内容"/>
    <w:semiHidden/>
    <w:pPr>
      <w:keepNext/>
      <w:shd w:val="clear" w:color="auto" w:fill="FFFFFF"/>
      <w:tabs>
        <w:tab w:val="left" w:pos="357"/>
        <w:tab w:val="left" w:pos="6406"/>
      </w:tabs>
      <w:spacing w:after="280"/>
      <w:jc w:val="center"/>
    </w:pPr>
    <w:rPr>
      <w:rFonts w:ascii="黑体" w:eastAsia="黑体" w:hAnsi="黑体"/>
      <w:kern w:val="2"/>
      <w:sz w:val="21"/>
      <w:szCs w:val="22"/>
    </w:rPr>
  </w:style>
  <w:style w:type="paragraph" w:customStyle="1" w:styleId="afb">
    <w:name w:val="附录章标题"/>
    <w:next w:val="afffc"/>
    <w:pPr>
      <w:numPr>
        <w:ilvl w:val="1"/>
        <w:numId w:val="3"/>
      </w:numPr>
      <w:tabs>
        <w:tab w:val="left" w:pos="357"/>
      </w:tabs>
      <w:wordWrap w:val="0"/>
      <w:overflowPunct w:val="0"/>
      <w:autoSpaceDE w:val="0"/>
      <w:spacing w:beforeLines="100" w:afterLines="100"/>
      <w:jc w:val="both"/>
      <w:textAlignment w:val="baseline"/>
      <w:outlineLvl w:val="1"/>
    </w:pPr>
    <w:rPr>
      <w:rFonts w:ascii="黑体" w:eastAsia="黑体" w:hAnsi="黑体"/>
      <w:kern w:val="21"/>
      <w:sz w:val="21"/>
      <w:szCs w:val="22"/>
    </w:rPr>
  </w:style>
  <w:style w:type="paragraph" w:customStyle="1" w:styleId="afc">
    <w:name w:val="附录一级条标题"/>
    <w:basedOn w:val="afb"/>
    <w:next w:val="afffc"/>
    <w:pPr>
      <w:numPr>
        <w:ilvl w:val="2"/>
      </w:numPr>
      <w:autoSpaceDN w:val="0"/>
      <w:spacing w:beforeLines="50" w:afterLines="50"/>
      <w:outlineLvl w:val="2"/>
    </w:pPr>
  </w:style>
  <w:style w:type="paragraph" w:customStyle="1" w:styleId="afffffe">
    <w:name w:val="附录一级无"/>
    <w:basedOn w:val="afc"/>
    <w:semiHidden/>
    <w:pPr>
      <w:tabs>
        <w:tab w:val="clear" w:pos="357"/>
      </w:tabs>
      <w:spacing w:beforeLines="0" w:afterLines="0"/>
    </w:pPr>
    <w:rPr>
      <w:rFonts w:ascii="宋体" w:eastAsia="宋体" w:hAnsi="宋体"/>
    </w:rPr>
  </w:style>
  <w:style w:type="paragraph" w:customStyle="1" w:styleId="afd">
    <w:name w:val="附录二级条标题"/>
    <w:basedOn w:val="afc"/>
    <w:next w:val="afffc"/>
    <w:pPr>
      <w:numPr>
        <w:ilvl w:val="3"/>
      </w:numPr>
      <w:outlineLvl w:val="3"/>
    </w:pPr>
  </w:style>
  <w:style w:type="paragraph" w:customStyle="1" w:styleId="affffff">
    <w:name w:val="附录二级无"/>
    <w:basedOn w:val="afd"/>
    <w:semiHidden/>
    <w:pPr>
      <w:tabs>
        <w:tab w:val="clear" w:pos="357"/>
      </w:tabs>
      <w:spacing w:beforeLines="0" w:afterLines="0"/>
    </w:pPr>
    <w:rPr>
      <w:rFonts w:ascii="宋体" w:eastAsia="宋体" w:hAnsi="宋体"/>
    </w:rPr>
  </w:style>
  <w:style w:type="paragraph" w:customStyle="1" w:styleId="afe">
    <w:name w:val="附录三级条标题"/>
    <w:basedOn w:val="afd"/>
    <w:next w:val="afffc"/>
    <w:pPr>
      <w:numPr>
        <w:ilvl w:val="4"/>
      </w:numPr>
      <w:outlineLvl w:val="4"/>
    </w:pPr>
  </w:style>
  <w:style w:type="paragraph" w:customStyle="1" w:styleId="affffff0">
    <w:name w:val="附录三级无"/>
    <w:basedOn w:val="afe"/>
    <w:semiHidden/>
    <w:pPr>
      <w:tabs>
        <w:tab w:val="clear" w:pos="357"/>
      </w:tabs>
      <w:spacing w:beforeLines="0" w:afterLines="0"/>
    </w:pPr>
    <w:rPr>
      <w:rFonts w:ascii="宋体" w:eastAsia="宋体" w:hAnsi="宋体"/>
    </w:rPr>
  </w:style>
  <w:style w:type="paragraph" w:customStyle="1" w:styleId="aff">
    <w:name w:val="附录四级条标题"/>
    <w:basedOn w:val="afe"/>
    <w:next w:val="afffc"/>
    <w:pPr>
      <w:numPr>
        <w:ilvl w:val="5"/>
      </w:numPr>
      <w:outlineLvl w:val="5"/>
    </w:pPr>
  </w:style>
  <w:style w:type="paragraph" w:customStyle="1" w:styleId="affffff1">
    <w:name w:val="附录四级无"/>
    <w:basedOn w:val="aff"/>
    <w:semiHidden/>
    <w:pPr>
      <w:tabs>
        <w:tab w:val="clear" w:pos="357"/>
      </w:tabs>
      <w:spacing w:beforeLines="0" w:afterLines="0"/>
    </w:pPr>
    <w:rPr>
      <w:rFonts w:ascii="宋体" w:eastAsia="宋体" w:hAnsi="宋体"/>
    </w:rPr>
  </w:style>
  <w:style w:type="paragraph" w:customStyle="1" w:styleId="aff0">
    <w:name w:val="附录五级条标题"/>
    <w:basedOn w:val="aff"/>
    <w:next w:val="afffc"/>
    <w:semiHidden/>
    <w:pPr>
      <w:numPr>
        <w:ilvl w:val="6"/>
      </w:numPr>
      <w:outlineLvl w:val="6"/>
    </w:pPr>
  </w:style>
  <w:style w:type="paragraph" w:customStyle="1" w:styleId="affffff2">
    <w:name w:val="附录五级无"/>
    <w:basedOn w:val="aff0"/>
    <w:semiHidden/>
    <w:pPr>
      <w:tabs>
        <w:tab w:val="clear" w:pos="357"/>
      </w:tabs>
      <w:spacing w:beforeLines="0" w:afterLines="0"/>
    </w:pPr>
    <w:rPr>
      <w:rFonts w:ascii="宋体" w:eastAsia="宋体" w:hAnsi="宋体"/>
    </w:rPr>
  </w:style>
  <w:style w:type="paragraph" w:customStyle="1" w:styleId="aff1">
    <w:name w:val="列项——（一级）"/>
    <w:semiHidden/>
    <w:pPr>
      <w:widowControl w:val="0"/>
      <w:numPr>
        <w:ilvl w:val="1"/>
        <w:numId w:val="4"/>
      </w:numPr>
      <w:jc w:val="both"/>
    </w:pPr>
    <w:rPr>
      <w:rFonts w:ascii="宋体" w:eastAsia="宋体" w:hAnsi="宋体"/>
      <w:sz w:val="21"/>
      <w:szCs w:val="22"/>
    </w:rPr>
  </w:style>
  <w:style w:type="paragraph" w:customStyle="1" w:styleId="aff2">
    <w:name w:val="列项●（二级）"/>
    <w:semiHidden/>
    <w:pPr>
      <w:numPr>
        <w:ilvl w:val="2"/>
        <w:numId w:val="4"/>
      </w:numPr>
      <w:tabs>
        <w:tab w:val="left" w:pos="839"/>
      </w:tabs>
      <w:jc w:val="both"/>
    </w:pPr>
    <w:rPr>
      <w:rFonts w:ascii="宋体" w:eastAsia="宋体" w:hAnsi="宋体"/>
      <w:sz w:val="21"/>
      <w:szCs w:val="22"/>
    </w:rPr>
  </w:style>
  <w:style w:type="paragraph" w:customStyle="1" w:styleId="aff3">
    <w:name w:val="列项◆（三级）"/>
    <w:basedOn w:val="aff5"/>
    <w:semiHidden/>
    <w:pPr>
      <w:numPr>
        <w:ilvl w:val="3"/>
        <w:numId w:val="4"/>
      </w:numPr>
    </w:pPr>
  </w:style>
  <w:style w:type="paragraph" w:customStyle="1" w:styleId="af0">
    <w:name w:val="字母编号列项（一级）"/>
    <w:semiHidden/>
    <w:pPr>
      <w:numPr>
        <w:ilvl w:val="1"/>
        <w:numId w:val="5"/>
      </w:numPr>
      <w:jc w:val="both"/>
    </w:pPr>
    <w:rPr>
      <w:rFonts w:ascii="宋体" w:eastAsia="宋体" w:hAnsi="宋体"/>
      <w:sz w:val="21"/>
      <w:szCs w:val="22"/>
    </w:rPr>
  </w:style>
  <w:style w:type="paragraph" w:customStyle="1" w:styleId="af1">
    <w:name w:val="数字编号列项（二级）"/>
    <w:semiHidden/>
    <w:pPr>
      <w:numPr>
        <w:ilvl w:val="2"/>
        <w:numId w:val="5"/>
      </w:numPr>
      <w:jc w:val="both"/>
    </w:pPr>
    <w:rPr>
      <w:rFonts w:ascii="宋体" w:eastAsia="宋体" w:hAnsi="宋体"/>
      <w:sz w:val="21"/>
      <w:szCs w:val="22"/>
    </w:rPr>
  </w:style>
  <w:style w:type="paragraph" w:customStyle="1" w:styleId="af2">
    <w:name w:val="编号列项（三级）"/>
    <w:basedOn w:val="aff5"/>
    <w:semiHidden/>
    <w:pPr>
      <w:numPr>
        <w:ilvl w:val="3"/>
        <w:numId w:val="5"/>
      </w:numPr>
    </w:pPr>
  </w:style>
  <w:style w:type="paragraph" w:customStyle="1" w:styleId="af3">
    <w:name w:val="示例"/>
    <w:next w:val="afffc"/>
    <w:semiHidden/>
    <w:qFormat/>
    <w:pPr>
      <w:widowControl w:val="0"/>
      <w:numPr>
        <w:ilvl w:val="1"/>
        <w:numId w:val="6"/>
      </w:numPr>
      <w:shd w:val="clear" w:color="auto" w:fill="FFFFFF"/>
      <w:jc w:val="both"/>
      <w:outlineLvl w:val="0"/>
    </w:pPr>
    <w:rPr>
      <w:rFonts w:ascii="宋体" w:eastAsia="宋体" w:hAnsi="宋体"/>
      <w:sz w:val="18"/>
      <w:szCs w:val="22"/>
    </w:rPr>
  </w:style>
  <w:style w:type="paragraph" w:customStyle="1" w:styleId="ab">
    <w:name w:val="示例×（段）："/>
    <w:next w:val="afffc"/>
    <w:semiHidden/>
    <w:pPr>
      <w:numPr>
        <w:numId w:val="7"/>
      </w:numPr>
      <w:ind w:firstLineChars="200" w:firstLine="567"/>
    </w:pPr>
    <w:rPr>
      <w:rFonts w:ascii="宋体" w:eastAsia="宋体" w:hAnsi="宋体"/>
      <w:kern w:val="2"/>
      <w:sz w:val="21"/>
      <w:szCs w:val="22"/>
    </w:rPr>
  </w:style>
  <w:style w:type="paragraph" w:customStyle="1" w:styleId="ac">
    <w:name w:val="示例×："/>
    <w:basedOn w:val="a5"/>
    <w:qFormat/>
    <w:pPr>
      <w:numPr>
        <w:ilvl w:val="1"/>
        <w:numId w:val="7"/>
      </w:numPr>
      <w:spacing w:beforeLines="0" w:afterLines="0"/>
      <w:outlineLvl w:val="9"/>
    </w:pPr>
    <w:rPr>
      <w:rFonts w:ascii="宋体" w:eastAsia="宋体" w:hAnsi="宋体"/>
      <w:sz w:val="18"/>
    </w:rPr>
  </w:style>
  <w:style w:type="paragraph" w:customStyle="1" w:styleId="affffff3">
    <w:name w:val="示例内容"/>
    <w:semiHidden/>
    <w:pPr>
      <w:shd w:val="clear" w:color="auto" w:fill="FFFFFF"/>
      <w:ind w:firstLineChars="200" w:firstLine="567"/>
    </w:pPr>
    <w:rPr>
      <w:rFonts w:ascii="宋体" w:eastAsia="宋体" w:hAnsi="宋体"/>
      <w:sz w:val="18"/>
      <w:szCs w:val="22"/>
    </w:rPr>
  </w:style>
  <w:style w:type="paragraph" w:customStyle="1" w:styleId="af9">
    <w:name w:val="注："/>
    <w:next w:val="afffc"/>
    <w:semiHidden/>
    <w:pPr>
      <w:widowControl w:val="0"/>
      <w:numPr>
        <w:numId w:val="8"/>
      </w:numPr>
      <w:tabs>
        <w:tab w:val="left" w:pos="357"/>
      </w:tabs>
      <w:autoSpaceDE w:val="0"/>
      <w:autoSpaceDN w:val="0"/>
      <w:adjustRightInd w:val="0"/>
      <w:jc w:val="both"/>
    </w:pPr>
    <w:rPr>
      <w:rFonts w:ascii="宋体" w:eastAsia="宋体" w:hAnsi="宋体"/>
      <w:sz w:val="18"/>
      <w:szCs w:val="22"/>
    </w:rPr>
  </w:style>
  <w:style w:type="paragraph" w:customStyle="1" w:styleId="aff4">
    <w:name w:val="注：（正文）"/>
    <w:basedOn w:val="af9"/>
    <w:next w:val="afffc"/>
    <w:semiHidden/>
    <w:pPr>
      <w:numPr>
        <w:numId w:val="9"/>
      </w:numPr>
    </w:pPr>
  </w:style>
  <w:style w:type="paragraph" w:customStyle="1" w:styleId="af6">
    <w:name w:val="注×：（段）"/>
    <w:next w:val="afffc"/>
    <w:semiHidden/>
    <w:pPr>
      <w:widowControl w:val="0"/>
      <w:numPr>
        <w:numId w:val="10"/>
      </w:numPr>
      <w:ind w:firstLineChars="200" w:firstLine="567"/>
    </w:pPr>
    <w:rPr>
      <w:rFonts w:ascii="宋体" w:eastAsia="宋体" w:hAnsi="宋体"/>
      <w:sz w:val="21"/>
      <w:szCs w:val="22"/>
    </w:rPr>
  </w:style>
  <w:style w:type="paragraph" w:customStyle="1" w:styleId="af7">
    <w:name w:val="注×："/>
    <w:pPr>
      <w:widowControl w:val="0"/>
      <w:numPr>
        <w:ilvl w:val="1"/>
        <w:numId w:val="10"/>
      </w:numPr>
      <w:tabs>
        <w:tab w:val="left" w:pos="357"/>
      </w:tabs>
      <w:autoSpaceDE w:val="0"/>
      <w:autoSpaceDN w:val="0"/>
      <w:adjustRightInd w:val="0"/>
      <w:jc w:val="both"/>
    </w:pPr>
    <w:rPr>
      <w:rFonts w:ascii="宋体" w:eastAsia="宋体" w:hAnsi="宋体"/>
      <w:sz w:val="18"/>
      <w:szCs w:val="22"/>
    </w:rPr>
  </w:style>
  <w:style w:type="paragraph" w:customStyle="1" w:styleId="af8">
    <w:name w:val="注×：（正文）"/>
    <w:basedOn w:val="af7"/>
    <w:next w:val="afffc"/>
    <w:semiHidden/>
    <w:pPr>
      <w:widowControl/>
      <w:numPr>
        <w:numId w:val="11"/>
      </w:numPr>
      <w:autoSpaceDE/>
      <w:autoSpaceDN/>
    </w:pPr>
  </w:style>
  <w:style w:type="paragraph" w:customStyle="1" w:styleId="af4">
    <w:name w:val="图表脚注说明"/>
    <w:basedOn w:val="aff5"/>
    <w:semiHidden/>
    <w:pPr>
      <w:numPr>
        <w:numId w:val="12"/>
      </w:numPr>
    </w:pPr>
    <w:rPr>
      <w:sz w:val="18"/>
    </w:rPr>
  </w:style>
  <w:style w:type="paragraph" w:customStyle="1" w:styleId="af5">
    <w:name w:val="正文图标题"/>
    <w:next w:val="afffc"/>
    <w:semiHidden/>
    <w:pPr>
      <w:numPr>
        <w:numId w:val="13"/>
      </w:numPr>
      <w:tabs>
        <w:tab w:val="left" w:pos="357"/>
      </w:tabs>
      <w:adjustRightInd w:val="0"/>
      <w:spacing w:beforeLines="50" w:afterLines="50"/>
      <w:jc w:val="center"/>
    </w:pPr>
    <w:rPr>
      <w:rFonts w:ascii="黑体" w:eastAsia="黑体" w:hAnsi="黑体"/>
      <w:sz w:val="21"/>
      <w:szCs w:val="22"/>
    </w:rPr>
  </w:style>
  <w:style w:type="paragraph" w:customStyle="1" w:styleId="a">
    <w:name w:val="附录图标号"/>
    <w:basedOn w:val="aff5"/>
    <w:semiHidden/>
    <w:pPr>
      <w:keepNext/>
      <w:pageBreakBefore/>
      <w:numPr>
        <w:numId w:val="14"/>
      </w:numPr>
      <w:spacing w:line="14" w:lineRule="exact"/>
      <w:jc w:val="center"/>
      <w:outlineLvl w:val="0"/>
    </w:pPr>
    <w:rPr>
      <w:rFonts w:ascii="Times New Roman" w:hAnsi="Times New Roman" w:cs="Times New Roman"/>
      <w:color w:val="FFFFFF"/>
    </w:rPr>
  </w:style>
  <w:style w:type="paragraph" w:customStyle="1" w:styleId="a0">
    <w:name w:val="附录图标题"/>
    <w:basedOn w:val="aff5"/>
    <w:next w:val="afffc"/>
    <w:semiHidden/>
    <w:pPr>
      <w:numPr>
        <w:ilvl w:val="1"/>
        <w:numId w:val="14"/>
      </w:numPr>
      <w:tabs>
        <w:tab w:val="left" w:pos="415"/>
      </w:tabs>
      <w:spacing w:beforeLines="50" w:afterLines="50"/>
      <w:jc w:val="center"/>
    </w:pPr>
    <w:rPr>
      <w:rFonts w:ascii="黑体" w:eastAsia="黑体" w:hAnsi="黑体"/>
    </w:rPr>
  </w:style>
  <w:style w:type="paragraph" w:customStyle="1" w:styleId="ad">
    <w:name w:val="正文表标题"/>
    <w:next w:val="afffc"/>
    <w:semiHidden/>
    <w:pPr>
      <w:numPr>
        <w:numId w:val="15"/>
      </w:numPr>
      <w:tabs>
        <w:tab w:val="left" w:pos="357"/>
      </w:tabs>
      <w:adjustRightInd w:val="0"/>
      <w:spacing w:beforeLines="50" w:afterLines="50"/>
      <w:jc w:val="center"/>
    </w:pPr>
    <w:rPr>
      <w:rFonts w:ascii="黑体" w:eastAsia="黑体" w:hAnsi="黑体"/>
      <w:sz w:val="21"/>
      <w:szCs w:val="22"/>
    </w:rPr>
  </w:style>
  <w:style w:type="paragraph" w:customStyle="1" w:styleId="a1">
    <w:name w:val="附录表标号"/>
    <w:basedOn w:val="aff5"/>
    <w:next w:val="afffc"/>
    <w:semiHidden/>
    <w:pPr>
      <w:numPr>
        <w:numId w:val="16"/>
      </w:numPr>
      <w:spacing w:line="14" w:lineRule="exact"/>
      <w:jc w:val="center"/>
      <w:outlineLvl w:val="0"/>
    </w:pPr>
    <w:rPr>
      <w:rFonts w:ascii="Times New Roman" w:hAnsi="Times New Roman" w:cs="Times New Roman"/>
      <w:color w:val="FFFFFF"/>
    </w:rPr>
  </w:style>
  <w:style w:type="paragraph" w:customStyle="1" w:styleId="a2">
    <w:name w:val="附录表标题"/>
    <w:basedOn w:val="aff5"/>
    <w:next w:val="afffc"/>
    <w:semiHidden/>
    <w:pPr>
      <w:numPr>
        <w:ilvl w:val="1"/>
        <w:numId w:val="16"/>
      </w:numPr>
      <w:tabs>
        <w:tab w:val="left" w:pos="206"/>
      </w:tabs>
      <w:spacing w:beforeLines="50" w:afterLines="50"/>
      <w:jc w:val="center"/>
    </w:pPr>
    <w:rPr>
      <w:rFonts w:ascii="黑体" w:eastAsia="黑体" w:hAnsi="黑体"/>
    </w:rPr>
  </w:style>
  <w:style w:type="character" w:customStyle="1" w:styleId="afff2">
    <w:name w:val="页眉 字符"/>
    <w:basedOn w:val="aff6"/>
    <w:link w:val="afff1"/>
    <w:uiPriority w:val="99"/>
    <w:rPr>
      <w:sz w:val="18"/>
      <w:szCs w:val="18"/>
    </w:rPr>
  </w:style>
  <w:style w:type="character" w:customStyle="1" w:styleId="afff0">
    <w:name w:val="页脚 字符"/>
    <w:basedOn w:val="aff6"/>
    <w:link w:val="afff"/>
    <w:uiPriority w:val="99"/>
    <w:rPr>
      <w:sz w:val="18"/>
      <w:szCs w:val="18"/>
    </w:rPr>
  </w:style>
  <w:style w:type="character" w:customStyle="1" w:styleId="affe">
    <w:name w:val="批注框文本 字符"/>
    <w:basedOn w:val="aff6"/>
    <w:link w:val="affd"/>
    <w:uiPriority w:val="99"/>
    <w:semiHidden/>
    <w:rPr>
      <w:sz w:val="18"/>
      <w:szCs w:val="18"/>
    </w:rPr>
  </w:style>
  <w:style w:type="character" w:customStyle="1" w:styleId="affa">
    <w:name w:val="文档结构图 字符"/>
    <w:basedOn w:val="aff6"/>
    <w:link w:val="aff9"/>
    <w:uiPriority w:val="99"/>
    <w:semiHidden/>
    <w:rPr>
      <w:rFonts w:ascii="宋体" w:eastAsia="宋体"/>
      <w:sz w:val="18"/>
      <w:szCs w:val="18"/>
    </w:rPr>
  </w:style>
  <w:style w:type="paragraph" w:customStyle="1" w:styleId="affffff4">
    <w:name w:val="正文公式编号制表符"/>
    <w:basedOn w:val="afffc"/>
    <w:uiPriority w:val="99"/>
    <w:semiHidden/>
    <w:pPr>
      <w:tabs>
        <w:tab w:val="center" w:leader="dot" w:pos="9298"/>
      </w:tabs>
    </w:pPr>
  </w:style>
  <w:style w:type="paragraph" w:customStyle="1" w:styleId="affffff5">
    <w:name w:val="附录公式编号制表符"/>
    <w:basedOn w:val="afffc"/>
    <w:uiPriority w:val="99"/>
    <w:pPr>
      <w:tabs>
        <w:tab w:val="center" w:leader="dot" w:pos="9298"/>
      </w:tabs>
    </w:pPr>
  </w:style>
  <w:style w:type="paragraph" w:customStyle="1" w:styleId="ae">
    <w:name w:val="页前"/>
    <w:link w:val="Char1"/>
    <w:pPr>
      <w:numPr>
        <w:numId w:val="17"/>
      </w:numPr>
      <w:spacing w:line="14" w:lineRule="exact"/>
      <w:jc w:val="center"/>
    </w:pPr>
    <w:rPr>
      <w:rFonts w:ascii="Times New Roman" w:eastAsia="宋体" w:hAnsi="Times New Roman" w:cs="Times New Roman"/>
      <w:color w:val="FFFFFF"/>
      <w:kern w:val="2"/>
      <w:sz w:val="21"/>
      <w:szCs w:val="22"/>
    </w:rPr>
  </w:style>
  <w:style w:type="character" w:customStyle="1" w:styleId="Char1">
    <w:name w:val="页前 Char"/>
    <w:basedOn w:val="aff6"/>
    <w:link w:val="ae"/>
    <w:rPr>
      <w:rFonts w:ascii="Times New Roman" w:eastAsia="宋体" w:hAnsi="Times New Roman" w:cs="Times New Roman"/>
      <w:color w:val="FFFFFF"/>
      <w:kern w:val="2"/>
      <w:sz w:val="21"/>
      <w:szCs w:val="22"/>
    </w:rPr>
  </w:style>
  <w:style w:type="paragraph" w:customStyle="1" w:styleId="affffff6">
    <w:name w:val="标准名称标题"/>
    <w:basedOn w:val="aff5"/>
    <w:next w:val="afffc"/>
    <w:pPr>
      <w:keepNext/>
      <w:framePr w:w="11339" w:wrap="notBeside" w:hAnchor="page" w:xAlign="center" w:y="567" w:anchorLock="1"/>
      <w:shd w:val="clear" w:color="auto" w:fill="FFFFFF"/>
      <w:spacing w:before="1500" w:after="680" w:line="460" w:lineRule="exact"/>
      <w:jc w:val="center"/>
      <w:outlineLvl w:val="0"/>
    </w:pPr>
    <w:rPr>
      <w:rFonts w:ascii="黑体" w:eastAsia="黑体" w:hAnsi="黑体"/>
      <w:sz w:val="32"/>
    </w:rPr>
  </w:style>
  <w:style w:type="paragraph" w:customStyle="1" w:styleId="affffff7">
    <w:name w:val="终结线"/>
    <w:pPr>
      <w:jc w:val="center"/>
    </w:pPr>
    <w:rPr>
      <w:kern w:val="2"/>
      <w:sz w:val="21"/>
      <w:szCs w:val="22"/>
    </w:rPr>
  </w:style>
  <w:style w:type="paragraph" w:customStyle="1" w:styleId="affffff8">
    <w:name w:val="目次标题"/>
    <w:basedOn w:val="aff5"/>
    <w:next w:val="afffc"/>
    <w:pPr>
      <w:keepNext/>
      <w:shd w:val="clear" w:color="auto" w:fill="FFFFFF"/>
      <w:spacing w:before="640" w:after="560" w:line="460" w:lineRule="exact"/>
      <w:jc w:val="center"/>
      <w:outlineLvl w:val="0"/>
    </w:pPr>
    <w:rPr>
      <w:rFonts w:ascii="黑体" w:eastAsia="黑体" w:hAnsi="黑体"/>
      <w:sz w:val="32"/>
    </w:rPr>
  </w:style>
  <w:style w:type="paragraph" w:styleId="affffff9">
    <w:name w:val="List Paragraph"/>
    <w:basedOn w:val="aff5"/>
    <w:uiPriority w:val="34"/>
    <w:qFormat/>
    <w:pPr>
      <w:ind w:firstLineChars="200" w:firstLine="420"/>
    </w:p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10">
    <w:name w:val="标题 1 字符"/>
    <w:basedOn w:val="aff6"/>
    <w:link w:val="1"/>
    <w:uiPriority w:val="9"/>
    <w:semiHidden/>
    <w:rPr>
      <w:b/>
      <w:bCs/>
      <w:kern w:val="44"/>
      <w:sz w:val="44"/>
      <w:szCs w:val="44"/>
    </w:rPr>
  </w:style>
  <w:style w:type="paragraph" w:customStyle="1" w:styleId="TOC10">
    <w:name w:val="TOC 标题1"/>
    <w:basedOn w:val="1"/>
    <w:next w:val="aff5"/>
    <w:uiPriority w:val="39"/>
    <w:unhideWhenUsed/>
    <w:qFormat/>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ffc">
    <w:name w:val="批注文字 字符"/>
    <w:link w:val="affb"/>
    <w:rPr>
      <w:szCs w:val="24"/>
    </w:rPr>
  </w:style>
  <w:style w:type="character" w:customStyle="1" w:styleId="11">
    <w:name w:val="批注文字 字符1"/>
    <w:basedOn w:val="aff6"/>
    <w:uiPriority w:val="99"/>
    <w:semiHidden/>
  </w:style>
  <w:style w:type="character" w:customStyle="1" w:styleId="fontstyle01">
    <w:name w:val="fontstyle01"/>
    <w:rPr>
      <w:rFonts w:ascii="宋体" w:eastAsia="宋体" w:hAnsi="宋体" w:hint="eastAsia"/>
      <w:color w:val="000000"/>
      <w:sz w:val="22"/>
      <w:szCs w:val="22"/>
    </w:rPr>
  </w:style>
  <w:style w:type="paragraph" w:customStyle="1" w:styleId="affffffa">
    <w:name w:val="列项说明数字编号"/>
    <w:pPr>
      <w:ind w:leftChars="400" w:left="600" w:hangingChars="200" w:hanging="200"/>
    </w:pPr>
    <w:rPr>
      <w:rFonts w:ascii="宋体" w:eastAsia="宋体" w:hAnsi="Calibri" w:cs="Times New Roman"/>
      <w:sz w:val="21"/>
    </w:rPr>
  </w:style>
  <w:style w:type="character" w:customStyle="1" w:styleId="afff5">
    <w:name w:val="批注主题 字符"/>
    <w:basedOn w:val="affc"/>
    <w:link w:val="afff4"/>
    <w:uiPriority w:val="99"/>
    <w:semiHidden/>
    <w:rPr>
      <w:b/>
      <w:bCs/>
      <w:szCs w:val="24"/>
    </w:rPr>
  </w:style>
  <w:style w:type="character" w:customStyle="1" w:styleId="12">
    <w:name w:val="未处理的提及1"/>
    <w:basedOn w:val="aff6"/>
    <w:uiPriority w:val="99"/>
    <w:semiHidden/>
    <w:unhideWhenUsed/>
    <w:rPr>
      <w:color w:val="605E5C"/>
      <w:shd w:val="clear" w:color="auto" w:fill="E1DFDD"/>
    </w:rPr>
  </w:style>
  <w:style w:type="paragraph" w:customStyle="1" w:styleId="13">
    <w:name w:val="修订1"/>
    <w:hidden/>
    <w:uiPriority w:val="99"/>
    <w:semiHidden/>
    <w:rPr>
      <w:kern w:val="2"/>
      <w:sz w:val="21"/>
      <w:szCs w:val="22"/>
    </w:rPr>
  </w:style>
  <w:style w:type="character" w:customStyle="1" w:styleId="Char0">
    <w:name w:val="一级条标题 Char"/>
    <w:link w:val="a6"/>
    <w:rPr>
      <w:rFonts w:ascii="黑体" w:eastAsia="黑体" w:hAnsi="黑体"/>
      <w:sz w:val="21"/>
      <w:szCs w:val="22"/>
    </w:rPr>
  </w:style>
  <w:style w:type="character" w:customStyle="1" w:styleId="cf01">
    <w:name w:val="cf01"/>
    <w:basedOn w:val="aff6"/>
    <w:rPr>
      <w:rFonts w:ascii="Microsoft YaHei UI" w:eastAsia="Microsoft YaHei UI" w:hAnsi="Microsoft YaHei UI" w:hint="eastAsia"/>
      <w:sz w:val="18"/>
      <w:szCs w:val="18"/>
    </w:rPr>
  </w:style>
  <w:style w:type="paragraph" w:styleId="affffffb">
    <w:name w:val="Revision"/>
    <w:hidden/>
    <w:uiPriority w:val="99"/>
    <w:semiHidden/>
    <w:rsid w:val="00EF4713"/>
    <w:rPr>
      <w:kern w:val="2"/>
      <w:sz w:val="21"/>
      <w:szCs w:val="22"/>
    </w:rPr>
  </w:style>
  <w:style w:type="character" w:customStyle="1" w:styleId="hgkelc">
    <w:name w:val="hgkelc"/>
    <w:basedOn w:val="aff6"/>
    <w:rsid w:val="00A07B7C"/>
  </w:style>
  <w:style w:type="numbering" w:customStyle="1" w:styleId="a4">
    <w:name w:val="标题编号"/>
    <w:rsid w:val="00524CC8"/>
    <w:pPr>
      <w:numPr>
        <w:numId w:val="2"/>
      </w:numPr>
    </w:pPr>
  </w:style>
  <w:style w:type="numbering" w:customStyle="1" w:styleId="af">
    <w:name w:val="编号列项编号"/>
    <w:semiHidden/>
    <w:rsid w:val="00680D2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2341">
      <w:bodyDiv w:val="1"/>
      <w:marLeft w:val="0"/>
      <w:marRight w:val="0"/>
      <w:marTop w:val="0"/>
      <w:marBottom w:val="0"/>
      <w:divBdr>
        <w:top w:val="none" w:sz="0" w:space="0" w:color="auto"/>
        <w:left w:val="none" w:sz="0" w:space="0" w:color="auto"/>
        <w:bottom w:val="none" w:sz="0" w:space="0" w:color="auto"/>
        <w:right w:val="none" w:sz="0" w:space="0" w:color="auto"/>
      </w:divBdr>
    </w:div>
    <w:div w:id="205527911">
      <w:bodyDiv w:val="1"/>
      <w:marLeft w:val="0"/>
      <w:marRight w:val="0"/>
      <w:marTop w:val="0"/>
      <w:marBottom w:val="0"/>
      <w:divBdr>
        <w:top w:val="none" w:sz="0" w:space="0" w:color="auto"/>
        <w:left w:val="none" w:sz="0" w:space="0" w:color="auto"/>
        <w:bottom w:val="none" w:sz="0" w:space="0" w:color="auto"/>
        <w:right w:val="none" w:sz="0" w:space="0" w:color="auto"/>
      </w:divBdr>
    </w:div>
    <w:div w:id="317003730">
      <w:bodyDiv w:val="1"/>
      <w:marLeft w:val="0"/>
      <w:marRight w:val="0"/>
      <w:marTop w:val="0"/>
      <w:marBottom w:val="0"/>
      <w:divBdr>
        <w:top w:val="none" w:sz="0" w:space="0" w:color="auto"/>
        <w:left w:val="none" w:sz="0" w:space="0" w:color="auto"/>
        <w:bottom w:val="none" w:sz="0" w:space="0" w:color="auto"/>
        <w:right w:val="none" w:sz="0" w:space="0" w:color="auto"/>
      </w:divBdr>
    </w:div>
    <w:div w:id="414325155">
      <w:bodyDiv w:val="1"/>
      <w:marLeft w:val="0"/>
      <w:marRight w:val="0"/>
      <w:marTop w:val="0"/>
      <w:marBottom w:val="0"/>
      <w:divBdr>
        <w:top w:val="none" w:sz="0" w:space="0" w:color="auto"/>
        <w:left w:val="none" w:sz="0" w:space="0" w:color="auto"/>
        <w:bottom w:val="none" w:sz="0" w:space="0" w:color="auto"/>
        <w:right w:val="none" w:sz="0" w:space="0" w:color="auto"/>
      </w:divBdr>
    </w:div>
    <w:div w:id="629165108">
      <w:bodyDiv w:val="1"/>
      <w:marLeft w:val="0"/>
      <w:marRight w:val="0"/>
      <w:marTop w:val="0"/>
      <w:marBottom w:val="0"/>
      <w:divBdr>
        <w:top w:val="none" w:sz="0" w:space="0" w:color="auto"/>
        <w:left w:val="none" w:sz="0" w:space="0" w:color="auto"/>
        <w:bottom w:val="none" w:sz="0" w:space="0" w:color="auto"/>
        <w:right w:val="none" w:sz="0" w:space="0" w:color="auto"/>
      </w:divBdr>
    </w:div>
    <w:div w:id="1019771740">
      <w:bodyDiv w:val="1"/>
      <w:marLeft w:val="0"/>
      <w:marRight w:val="0"/>
      <w:marTop w:val="0"/>
      <w:marBottom w:val="0"/>
      <w:divBdr>
        <w:top w:val="none" w:sz="0" w:space="0" w:color="auto"/>
        <w:left w:val="none" w:sz="0" w:space="0" w:color="auto"/>
        <w:bottom w:val="none" w:sz="0" w:space="0" w:color="auto"/>
        <w:right w:val="none" w:sz="0" w:space="0" w:color="auto"/>
      </w:divBdr>
    </w:div>
    <w:div w:id="1159808211">
      <w:bodyDiv w:val="1"/>
      <w:marLeft w:val="0"/>
      <w:marRight w:val="0"/>
      <w:marTop w:val="0"/>
      <w:marBottom w:val="0"/>
      <w:divBdr>
        <w:top w:val="none" w:sz="0" w:space="0" w:color="auto"/>
        <w:left w:val="none" w:sz="0" w:space="0" w:color="auto"/>
        <w:bottom w:val="none" w:sz="0" w:space="0" w:color="auto"/>
        <w:right w:val="none" w:sz="0" w:space="0" w:color="auto"/>
      </w:divBdr>
    </w:div>
    <w:div w:id="1187062188">
      <w:bodyDiv w:val="1"/>
      <w:marLeft w:val="0"/>
      <w:marRight w:val="0"/>
      <w:marTop w:val="0"/>
      <w:marBottom w:val="0"/>
      <w:divBdr>
        <w:top w:val="none" w:sz="0" w:space="0" w:color="auto"/>
        <w:left w:val="none" w:sz="0" w:space="0" w:color="auto"/>
        <w:bottom w:val="none" w:sz="0" w:space="0" w:color="auto"/>
        <w:right w:val="none" w:sz="0" w:space="0" w:color="auto"/>
      </w:divBdr>
    </w:div>
    <w:div w:id="1197541399">
      <w:bodyDiv w:val="1"/>
      <w:marLeft w:val="0"/>
      <w:marRight w:val="0"/>
      <w:marTop w:val="0"/>
      <w:marBottom w:val="0"/>
      <w:divBdr>
        <w:top w:val="none" w:sz="0" w:space="0" w:color="auto"/>
        <w:left w:val="none" w:sz="0" w:space="0" w:color="auto"/>
        <w:bottom w:val="none" w:sz="0" w:space="0" w:color="auto"/>
        <w:right w:val="none" w:sz="0" w:space="0" w:color="auto"/>
      </w:divBdr>
      <w:divsChild>
        <w:div w:id="1506289002">
          <w:marLeft w:val="0"/>
          <w:marRight w:val="0"/>
          <w:marTop w:val="0"/>
          <w:marBottom w:val="0"/>
          <w:divBdr>
            <w:top w:val="none" w:sz="0" w:space="0" w:color="auto"/>
            <w:left w:val="none" w:sz="0" w:space="0" w:color="auto"/>
            <w:bottom w:val="none" w:sz="0" w:space="0" w:color="auto"/>
            <w:right w:val="none" w:sz="0" w:space="0" w:color="auto"/>
          </w:divBdr>
        </w:div>
      </w:divsChild>
    </w:div>
    <w:div w:id="1340808577">
      <w:bodyDiv w:val="1"/>
      <w:marLeft w:val="0"/>
      <w:marRight w:val="0"/>
      <w:marTop w:val="0"/>
      <w:marBottom w:val="0"/>
      <w:divBdr>
        <w:top w:val="none" w:sz="0" w:space="0" w:color="auto"/>
        <w:left w:val="none" w:sz="0" w:space="0" w:color="auto"/>
        <w:bottom w:val="none" w:sz="0" w:space="0" w:color="auto"/>
        <w:right w:val="none" w:sz="0" w:space="0" w:color="auto"/>
      </w:divBdr>
    </w:div>
    <w:div w:id="1346127411">
      <w:bodyDiv w:val="1"/>
      <w:marLeft w:val="0"/>
      <w:marRight w:val="0"/>
      <w:marTop w:val="0"/>
      <w:marBottom w:val="0"/>
      <w:divBdr>
        <w:top w:val="none" w:sz="0" w:space="0" w:color="auto"/>
        <w:left w:val="none" w:sz="0" w:space="0" w:color="auto"/>
        <w:bottom w:val="none" w:sz="0" w:space="0" w:color="auto"/>
        <w:right w:val="none" w:sz="0" w:space="0" w:color="auto"/>
      </w:divBdr>
    </w:div>
    <w:div w:id="1476296236">
      <w:bodyDiv w:val="1"/>
      <w:marLeft w:val="0"/>
      <w:marRight w:val="0"/>
      <w:marTop w:val="0"/>
      <w:marBottom w:val="0"/>
      <w:divBdr>
        <w:top w:val="none" w:sz="0" w:space="0" w:color="auto"/>
        <w:left w:val="none" w:sz="0" w:space="0" w:color="auto"/>
        <w:bottom w:val="none" w:sz="0" w:space="0" w:color="auto"/>
        <w:right w:val="none" w:sz="0" w:space="0" w:color="auto"/>
      </w:divBdr>
    </w:div>
    <w:div w:id="1500806722">
      <w:bodyDiv w:val="1"/>
      <w:marLeft w:val="0"/>
      <w:marRight w:val="0"/>
      <w:marTop w:val="0"/>
      <w:marBottom w:val="0"/>
      <w:divBdr>
        <w:top w:val="none" w:sz="0" w:space="0" w:color="auto"/>
        <w:left w:val="none" w:sz="0" w:space="0" w:color="auto"/>
        <w:bottom w:val="none" w:sz="0" w:space="0" w:color="auto"/>
        <w:right w:val="none" w:sz="0" w:space="0" w:color="auto"/>
      </w:divBdr>
    </w:div>
    <w:div w:id="1744720298">
      <w:bodyDiv w:val="1"/>
      <w:marLeft w:val="0"/>
      <w:marRight w:val="0"/>
      <w:marTop w:val="0"/>
      <w:marBottom w:val="0"/>
      <w:divBdr>
        <w:top w:val="none" w:sz="0" w:space="0" w:color="auto"/>
        <w:left w:val="none" w:sz="0" w:space="0" w:color="auto"/>
        <w:bottom w:val="none" w:sz="0" w:space="0" w:color="auto"/>
        <w:right w:val="none" w:sz="0" w:space="0" w:color="auto"/>
      </w:divBdr>
    </w:div>
    <w:div w:id="1957176082">
      <w:bodyDiv w:val="1"/>
      <w:marLeft w:val="0"/>
      <w:marRight w:val="0"/>
      <w:marTop w:val="0"/>
      <w:marBottom w:val="0"/>
      <w:divBdr>
        <w:top w:val="none" w:sz="0" w:space="0" w:color="auto"/>
        <w:left w:val="none" w:sz="0" w:space="0" w:color="auto"/>
        <w:bottom w:val="none" w:sz="0" w:space="0" w:color="auto"/>
        <w:right w:val="none" w:sz="0" w:space="0" w:color="auto"/>
      </w:divBdr>
    </w:div>
    <w:div w:id="196361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8"/>
        <w:category>
          <w:name w:val="常规"/>
          <w:gallery w:val="placeholder"/>
        </w:category>
        <w:types>
          <w:type w:val="bbPlcHdr"/>
        </w:types>
        <w:behaviors>
          <w:behavior w:val="content"/>
        </w:behaviors>
        <w:guid w:val="{0E6ADFAF-4D60-4C7A-9C00-A923672F0071}"/>
      </w:docPartPr>
      <w:docPartBody>
        <w:p w:rsidR="00876A7F" w:rsidRDefault="0039442A">
          <w:r>
            <w:rPr>
              <w:rStyle w:val="a3"/>
              <w:rFonts w:hint="eastAsia"/>
            </w:rPr>
            <w:t>单击此处输入文字。</w:t>
          </w:r>
        </w:p>
      </w:docPartBody>
    </w:docPart>
    <w:docPart>
      <w:docPartPr>
        <w:name w:val="B5F99284125443FD88C6151C4000695E"/>
        <w:category>
          <w:name w:val="常规"/>
          <w:gallery w:val="placeholder"/>
        </w:category>
        <w:types>
          <w:type w:val="bbPlcHdr"/>
        </w:types>
        <w:behaviors>
          <w:behavior w:val="content"/>
        </w:behaviors>
        <w:guid w:val="{B3164C7A-3327-4943-966B-40B26AECCDF1}"/>
      </w:docPartPr>
      <w:docPartBody>
        <w:p w:rsidR="00876A7F" w:rsidRDefault="0039442A">
          <w:r>
            <w:rPr>
              <w:rStyle w:val="a3"/>
              <w:rFonts w:hint="eastAsia"/>
            </w:rPr>
            <w:t>[点击此处添加ICS号]</w:t>
          </w:r>
        </w:p>
      </w:docPartBody>
    </w:docPart>
    <w:docPart>
      <w:docPartPr>
        <w:name w:val="F2542EDD3610401AB7EE2109FACC4D77"/>
        <w:category>
          <w:name w:val="常规"/>
          <w:gallery w:val="placeholder"/>
        </w:category>
        <w:types>
          <w:type w:val="bbPlcHdr"/>
        </w:types>
        <w:behaviors>
          <w:behavior w:val="content"/>
        </w:behaviors>
        <w:guid w:val="{04C87B3E-7176-4578-B262-DE13767121DB}"/>
      </w:docPartPr>
      <w:docPartBody>
        <w:p w:rsidR="00876A7F" w:rsidRDefault="0039442A">
          <w:r>
            <w:rPr>
              <w:rStyle w:val="a3"/>
              <w:rFonts w:hint="eastAsia"/>
            </w:rPr>
            <w:t>[点击此处添加中国标准文献分类号]</w:t>
          </w:r>
        </w:p>
      </w:docPartBody>
    </w:docPart>
    <w:docPart>
      <w:docPartPr>
        <w:name w:val="DDD03500D93C4F0AA3E1D3DAAC8B6992"/>
        <w:category>
          <w:name w:val="常规"/>
          <w:gallery w:val="placeholder"/>
        </w:category>
        <w:types>
          <w:type w:val="bbPlcHdr"/>
        </w:types>
        <w:behaviors>
          <w:behavior w:val="content"/>
        </w:behaviors>
        <w:guid w:val="{602F26E1-FA61-497C-B399-090E3B1472C2}"/>
      </w:docPartPr>
      <w:docPartBody>
        <w:p w:rsidR="00876A7F" w:rsidRDefault="00876A7F"/>
      </w:docPartBody>
    </w:docPart>
    <w:docPart>
      <w:docPartPr>
        <w:name w:val="3DBB6195057B417FA8458BBFFE9D4F00"/>
        <w:category>
          <w:name w:val="常规"/>
          <w:gallery w:val="placeholder"/>
        </w:category>
        <w:types>
          <w:type w:val="bbPlcHdr"/>
        </w:types>
        <w:behaviors>
          <w:behavior w:val="content"/>
        </w:behaviors>
        <w:guid w:val="{F0DC8B43-28E0-474D-B374-BC5615F0A180}"/>
      </w:docPartPr>
      <w:docPartBody>
        <w:p w:rsidR="00876A7F" w:rsidRDefault="0039442A">
          <w:pPr>
            <w:pStyle w:val="3DBB6195057B417FA8458BBFFE9D4F00"/>
            <w:framePr w:wrap="around"/>
          </w:pPr>
          <w:r>
            <w:rPr>
              <w:rStyle w:val="a3"/>
            </w:rPr>
            <w:t>[XXXXX]</w:t>
          </w:r>
        </w:p>
      </w:docPartBody>
    </w:docPart>
    <w:docPart>
      <w:docPartPr>
        <w:name w:val="222B2E3145BA432CA68436D5A004D333"/>
        <w:category>
          <w:name w:val="常规"/>
          <w:gallery w:val="placeholder"/>
        </w:category>
        <w:types>
          <w:type w:val="bbPlcHdr"/>
        </w:types>
        <w:behaviors>
          <w:behavior w:val="content"/>
        </w:behaviors>
        <w:guid w:val="{B54E98BC-7E7A-4BD0-9BBC-E8E7B46F741B}"/>
      </w:docPartPr>
      <w:docPartBody>
        <w:p w:rsidR="00876A7F" w:rsidRDefault="0039442A">
          <w:pPr>
            <w:pStyle w:val="222B2E3145BA432CA68436D5A004D333"/>
            <w:framePr w:wrap="around"/>
          </w:pPr>
          <w:r>
            <w:rPr>
              <w:rStyle w:val="a3"/>
            </w:rPr>
            <w:t>[XXXX]</w:t>
          </w:r>
        </w:p>
      </w:docPartBody>
    </w:docPart>
    <w:docPart>
      <w:docPartPr>
        <w:name w:val="7A0D9F3F2DA9418FA3D9ACC567E6ED1E"/>
        <w:category>
          <w:name w:val="常规"/>
          <w:gallery w:val="placeholder"/>
        </w:category>
        <w:types>
          <w:type w:val="bbPlcHdr"/>
        </w:types>
        <w:behaviors>
          <w:behavior w:val="content"/>
        </w:behaviors>
        <w:guid w:val="{23E8E904-F0FC-4BA1-830C-15257C0955C9}"/>
      </w:docPartPr>
      <w:docPartBody>
        <w:p w:rsidR="00876A7F" w:rsidRDefault="0039442A">
          <w:r>
            <w:rPr>
              <w:rStyle w:val="a3"/>
              <w:rFonts w:hint="eastAsia"/>
            </w:rPr>
            <w:t>[点击此处添加标准英文译名]</w:t>
          </w:r>
        </w:p>
      </w:docPartBody>
    </w:docPart>
    <w:docPart>
      <w:docPartPr>
        <w:name w:val="4F0E0953618F40EFBCB18C6886C5E71B"/>
        <w:category>
          <w:name w:val="常规"/>
          <w:gallery w:val="placeholder"/>
        </w:category>
        <w:types>
          <w:type w:val="bbPlcHdr"/>
        </w:types>
        <w:behaviors>
          <w:behavior w:val="content"/>
        </w:behaviors>
        <w:guid w:val="{F58B7E59-1796-4C33-9157-BC6D23669D34}"/>
      </w:docPartPr>
      <w:docPartBody>
        <w:p w:rsidR="00876A7F" w:rsidRDefault="0039442A">
          <w:r>
            <w:rPr>
              <w:rStyle w:val="a3"/>
              <w:rFonts w:hint="eastAsia"/>
            </w:rPr>
            <w:t>[点击此处添加与国际标准一致性程度的标识]</w:t>
          </w:r>
        </w:p>
      </w:docPartBody>
    </w:docPart>
    <w:docPart>
      <w:docPartPr>
        <w:name w:val="6D9EE620671F4400A01981C18C08867B"/>
        <w:category>
          <w:name w:val="常规"/>
          <w:gallery w:val="placeholder"/>
        </w:category>
        <w:types>
          <w:type w:val="bbPlcHdr"/>
        </w:types>
        <w:behaviors>
          <w:behavior w:val="content"/>
        </w:behaviors>
        <w:guid w:val="{9081BE52-E07B-498F-960C-9610E2C42243}"/>
      </w:docPartPr>
      <w:docPartBody>
        <w:p w:rsidR="00876A7F" w:rsidRDefault="0039442A">
          <w:r>
            <w:rPr>
              <w:rStyle w:val="a3"/>
              <w:rFonts w:hint="eastAsia"/>
            </w:rPr>
            <w:t>[文稿版次选择]</w:t>
          </w:r>
        </w:p>
      </w:docPartBody>
    </w:docPart>
    <w:docPart>
      <w:docPartPr>
        <w:name w:val="11E63DBA26E04BFA94D3B13938A5FC60"/>
        <w:category>
          <w:name w:val="常规"/>
          <w:gallery w:val="placeholder"/>
        </w:category>
        <w:types>
          <w:type w:val="bbPlcHdr"/>
        </w:types>
        <w:behaviors>
          <w:behavior w:val="content"/>
        </w:behaviors>
        <w:guid w:val="{94A0310F-9621-44AA-9087-0522170A4B32}"/>
      </w:docPartPr>
      <w:docPartBody>
        <w:p w:rsidR="00876A7F" w:rsidRDefault="0039442A">
          <w:r>
            <w:rPr>
              <w:rStyle w:val="a3"/>
              <w:rFonts w:hint="eastAsia"/>
            </w:rPr>
            <w:t>[点击此处添加本稿完成日期]</w:t>
          </w:r>
        </w:p>
      </w:docPartBody>
    </w:docPart>
    <w:docPart>
      <w:docPartPr>
        <w:name w:val="D9E288723BBD42DCBFE2EF6713CB2E46"/>
        <w:category>
          <w:name w:val="常规"/>
          <w:gallery w:val="placeholder"/>
        </w:category>
        <w:types>
          <w:type w:val="bbPlcHdr"/>
        </w:types>
        <w:behaviors>
          <w:behavior w:val="content"/>
        </w:behaviors>
        <w:guid w:val="{F85551CE-8704-48CB-9F54-2CCFDC9EDB26}"/>
      </w:docPartPr>
      <w:docPartBody>
        <w:p w:rsidR="00876A7F" w:rsidRDefault="0039442A">
          <w:pPr>
            <w:pStyle w:val="D9E288723BBD42DCBFE2EF6713CB2E461"/>
            <w:framePr w:wrap="auto"/>
          </w:pPr>
          <w:r>
            <w:rPr>
              <w:rStyle w:val="a3"/>
            </w:rPr>
            <w:t>[××××]</w:t>
          </w:r>
        </w:p>
      </w:docPartBody>
    </w:docPart>
    <w:docPart>
      <w:docPartPr>
        <w:name w:val="A5704B71C46344DD822116320EE09816"/>
        <w:category>
          <w:name w:val="常规"/>
          <w:gallery w:val="placeholder"/>
        </w:category>
        <w:types>
          <w:type w:val="bbPlcHdr"/>
        </w:types>
        <w:behaviors>
          <w:behavior w:val="content"/>
        </w:behaviors>
        <w:guid w:val="{69B5E264-98D8-4379-BEC2-250460EC234C}"/>
      </w:docPartPr>
      <w:docPartBody>
        <w:p w:rsidR="00876A7F" w:rsidRDefault="0039442A">
          <w:pPr>
            <w:pStyle w:val="A5704B71C46344DD822116320EE098161"/>
            <w:framePr w:wrap="auto"/>
          </w:pPr>
          <w:r>
            <w:rPr>
              <w:rStyle w:val="a3"/>
            </w:rPr>
            <w:t>[××]</w:t>
          </w:r>
        </w:p>
      </w:docPartBody>
    </w:docPart>
    <w:docPart>
      <w:docPartPr>
        <w:name w:val="849535EB60FC4B71923F1D1611FF7A1A"/>
        <w:category>
          <w:name w:val="常规"/>
          <w:gallery w:val="placeholder"/>
        </w:category>
        <w:types>
          <w:type w:val="bbPlcHdr"/>
        </w:types>
        <w:behaviors>
          <w:behavior w:val="content"/>
        </w:behaviors>
        <w:guid w:val="{E237415E-7596-45E7-8AA9-6E54756874D7}"/>
      </w:docPartPr>
      <w:docPartBody>
        <w:p w:rsidR="00876A7F" w:rsidRDefault="0039442A">
          <w:pPr>
            <w:pStyle w:val="849535EB60FC4B71923F1D1611FF7A1A1"/>
            <w:framePr w:wrap="auto"/>
          </w:pPr>
          <w:r>
            <w:rPr>
              <w:rStyle w:val="a3"/>
            </w:rPr>
            <w:t>[××]</w:t>
          </w:r>
        </w:p>
      </w:docPartBody>
    </w:docPart>
    <w:docPart>
      <w:docPartPr>
        <w:name w:val="8F1D9634307041BFBC55F4E727881FE2"/>
        <w:category>
          <w:name w:val="常规"/>
          <w:gallery w:val="placeholder"/>
        </w:category>
        <w:types>
          <w:type w:val="bbPlcHdr"/>
        </w:types>
        <w:behaviors>
          <w:behavior w:val="content"/>
        </w:behaviors>
        <w:guid w:val="{D4272AEA-468C-4264-BCE0-C02B3661B7F9}"/>
      </w:docPartPr>
      <w:docPartBody>
        <w:p w:rsidR="00876A7F" w:rsidRDefault="0039442A">
          <w:pPr>
            <w:pStyle w:val="8F1D9634307041BFBC55F4E727881FE21"/>
            <w:framePr w:wrap="auto"/>
          </w:pPr>
          <w:r>
            <w:rPr>
              <w:rStyle w:val="a3"/>
            </w:rPr>
            <w:t>[××××]</w:t>
          </w:r>
        </w:p>
      </w:docPartBody>
    </w:docPart>
    <w:docPart>
      <w:docPartPr>
        <w:name w:val="D7C71D73E2954089B51394B9E02412E4"/>
        <w:category>
          <w:name w:val="常规"/>
          <w:gallery w:val="placeholder"/>
        </w:category>
        <w:types>
          <w:type w:val="bbPlcHdr"/>
        </w:types>
        <w:behaviors>
          <w:behavior w:val="content"/>
        </w:behaviors>
        <w:guid w:val="{E61849CB-643B-4F3D-8D22-D4025143C815}"/>
      </w:docPartPr>
      <w:docPartBody>
        <w:p w:rsidR="00876A7F" w:rsidRDefault="0039442A">
          <w:pPr>
            <w:pStyle w:val="D7C71D73E2954089B51394B9E02412E41"/>
            <w:framePr w:wrap="auto"/>
          </w:pPr>
          <w:r>
            <w:rPr>
              <w:rStyle w:val="a3"/>
            </w:rPr>
            <w:t>[××]</w:t>
          </w:r>
        </w:p>
      </w:docPartBody>
    </w:docPart>
    <w:docPart>
      <w:docPartPr>
        <w:name w:val="D22AE477026B4438A0D165671CE67178"/>
        <w:category>
          <w:name w:val="常规"/>
          <w:gallery w:val="placeholder"/>
        </w:category>
        <w:types>
          <w:type w:val="bbPlcHdr"/>
        </w:types>
        <w:behaviors>
          <w:behavior w:val="content"/>
        </w:behaviors>
        <w:guid w:val="{AF949546-88ED-4C38-80A6-B4B218D807CE}"/>
      </w:docPartPr>
      <w:docPartBody>
        <w:p w:rsidR="00876A7F" w:rsidRDefault="0039442A">
          <w:pPr>
            <w:pStyle w:val="D22AE477026B4438A0D165671CE671781"/>
            <w:framePr w:wrap="auto"/>
          </w:pPr>
          <w:r>
            <w:rPr>
              <w:rStyle w:val="a3"/>
            </w:rPr>
            <w:t>[××]</w:t>
          </w:r>
        </w:p>
      </w:docPartBody>
    </w:docPart>
    <w:docPart>
      <w:docPartPr>
        <w:name w:val="1402DADFFC5E45C083022E666D9BA287"/>
        <w:category>
          <w:name w:val="常规"/>
          <w:gallery w:val="placeholder"/>
        </w:category>
        <w:types>
          <w:type w:val="bbPlcHdr"/>
        </w:types>
        <w:behaviors>
          <w:behavior w:val="content"/>
        </w:behaviors>
        <w:guid w:val="{B3A13985-59D6-4276-95E8-D5B65503512F}"/>
      </w:docPartPr>
      <w:docPartBody>
        <w:p w:rsidR="00876A7F" w:rsidRDefault="0039442A">
          <w:r>
            <w:rPr>
              <w:rStyle w:val="a3"/>
              <w:rFonts w:hint="eastAsia"/>
            </w:rPr>
            <w:t>点击此处添加标准名称</w:t>
          </w:r>
        </w:p>
      </w:docPartBody>
    </w:docPart>
    <w:docPart>
      <w:docPartPr>
        <w:name w:val="F64CBEF01A334568B1F9934FB459EF68"/>
        <w:category>
          <w:name w:val="常规"/>
          <w:gallery w:val="placeholder"/>
        </w:category>
        <w:types>
          <w:type w:val="bbPlcHdr"/>
        </w:types>
        <w:behaviors>
          <w:behavior w:val="content"/>
        </w:behaviors>
        <w:guid w:val="{BDA71300-E98A-404D-A8E5-6837591FDA77}"/>
      </w:docPartPr>
      <w:docPartBody>
        <w:p w:rsidR="00876A7F" w:rsidRDefault="00876A7F"/>
      </w:docPartBody>
    </w:docPart>
    <w:docPart>
      <w:docPartPr>
        <w:name w:val="89DCDD3A1850481B81726BF5A806AF6D"/>
        <w:category>
          <w:name w:val="常规"/>
          <w:gallery w:val="placeholder"/>
        </w:category>
        <w:types>
          <w:type w:val="bbPlcHdr"/>
        </w:types>
        <w:behaviors>
          <w:behavior w:val="content"/>
        </w:behaviors>
        <w:guid w:val="{D01FBC56-0AA0-4209-99EF-B4E4F506918E}"/>
      </w:docPartPr>
      <w:docPartBody>
        <w:p w:rsidR="00876A7F" w:rsidRDefault="00876A7F"/>
      </w:docPartBody>
    </w:docPart>
    <w:docPart>
      <w:docPartPr>
        <w:name w:val="4415B2A1F80A4C1DA262648193D8CD05"/>
        <w:category>
          <w:name w:val="常规"/>
          <w:gallery w:val="placeholder"/>
        </w:category>
        <w:types>
          <w:type w:val="bbPlcHdr"/>
        </w:types>
        <w:behaviors>
          <w:behavior w:val="content"/>
        </w:behaviors>
        <w:guid w:val="{CD0B7282-FB41-4567-B07D-D054452FE9BC}"/>
      </w:docPartPr>
      <w:docPartBody>
        <w:p w:rsidR="00876A7F" w:rsidRDefault="0039442A">
          <w:pPr>
            <w:pStyle w:val="4415B2A1F80A4C1DA262648193D8CD05"/>
          </w:pPr>
          <w:r>
            <w:rPr>
              <w:rStyle w:val="a3"/>
              <w:rFonts w:hint="eastAsia"/>
            </w:rPr>
            <w:t>单击此处输入文字。</w:t>
          </w:r>
        </w:p>
      </w:docPartBody>
    </w:docPart>
    <w:docPart>
      <w:docPartPr>
        <w:name w:val="F6906BC16A294D7796888D307508AEC6"/>
        <w:category>
          <w:name w:val="常规"/>
          <w:gallery w:val="placeholder"/>
        </w:category>
        <w:types>
          <w:type w:val="bbPlcHdr"/>
        </w:types>
        <w:behaviors>
          <w:behavior w:val="content"/>
        </w:behaviors>
        <w:guid w:val="{764CC2BB-2506-4E90-86A3-60051C4C9EA7}"/>
      </w:docPartPr>
      <w:docPartBody>
        <w:p w:rsidR="00876A7F" w:rsidRDefault="0039442A">
          <w:pPr>
            <w:pStyle w:val="F6906BC16A294D7796888D307508AEC6"/>
          </w:pPr>
          <w:r>
            <w:rPr>
              <w:rStyle w:val="a3"/>
              <w:rFonts w:hint="eastAsia"/>
            </w:rPr>
            <w:t>单击此处输入文字。</w:t>
          </w:r>
        </w:p>
      </w:docPartBody>
    </w:docPart>
    <w:docPart>
      <w:docPartPr>
        <w:name w:val="612743C7C22446DBB683708732A89769"/>
        <w:category>
          <w:name w:val="常规"/>
          <w:gallery w:val="placeholder"/>
        </w:category>
        <w:types>
          <w:type w:val="bbPlcHdr"/>
        </w:types>
        <w:behaviors>
          <w:behavior w:val="content"/>
        </w:behaviors>
        <w:guid w:val="{07E36D47-BCFD-4E4E-90D6-834D49EDFF45}"/>
      </w:docPartPr>
      <w:docPartBody>
        <w:p w:rsidR="00876A7F" w:rsidRDefault="0039442A">
          <w:pPr>
            <w:pStyle w:val="612743C7C22446DBB683708732A89769"/>
          </w:pPr>
          <w:r>
            <w:rPr>
              <w:rStyle w:val="a3"/>
              <w:rFonts w:hint="eastAsia"/>
            </w:rPr>
            <w:t>标准名称</w:t>
          </w:r>
        </w:p>
      </w:docPartBody>
    </w:docPart>
    <w:docPart>
      <w:docPartPr>
        <w:name w:val="80E413345A904C439CF97A705C48785A"/>
        <w:category>
          <w:name w:val="常规"/>
          <w:gallery w:val="placeholder"/>
        </w:category>
        <w:types>
          <w:type w:val="bbPlcHdr"/>
        </w:types>
        <w:behaviors>
          <w:behavior w:val="content"/>
        </w:behaviors>
        <w:guid w:val="{15DA56E3-A95C-654B-8D61-57055212EA3B}"/>
      </w:docPartPr>
      <w:docPartBody>
        <w:p w:rsidR="001453DF" w:rsidRDefault="008E3AAA" w:rsidP="008E3AAA">
          <w:pPr>
            <w:pStyle w:val="80E413345A904C439CF97A705C48785A"/>
          </w:pPr>
          <w:r w:rsidRPr="005034BE">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153"/>
    <w:rsid w:val="00005195"/>
    <w:rsid w:val="00024C89"/>
    <w:rsid w:val="000300D2"/>
    <w:rsid w:val="00032234"/>
    <w:rsid w:val="000542D8"/>
    <w:rsid w:val="0005783E"/>
    <w:rsid w:val="000733F7"/>
    <w:rsid w:val="00077BB7"/>
    <w:rsid w:val="000C6070"/>
    <w:rsid w:val="000D4919"/>
    <w:rsid w:val="000E02F2"/>
    <w:rsid w:val="000E3C52"/>
    <w:rsid w:val="000E421B"/>
    <w:rsid w:val="000F1166"/>
    <w:rsid w:val="000F46F1"/>
    <w:rsid w:val="00101311"/>
    <w:rsid w:val="00124B3F"/>
    <w:rsid w:val="001453DF"/>
    <w:rsid w:val="001525E5"/>
    <w:rsid w:val="00170DD0"/>
    <w:rsid w:val="0017283E"/>
    <w:rsid w:val="001A5186"/>
    <w:rsid w:val="001C065E"/>
    <w:rsid w:val="001E0089"/>
    <w:rsid w:val="001E1E06"/>
    <w:rsid w:val="001E1FB9"/>
    <w:rsid w:val="001E37BC"/>
    <w:rsid w:val="001F7A14"/>
    <w:rsid w:val="00216FA1"/>
    <w:rsid w:val="0023456B"/>
    <w:rsid w:val="00242D36"/>
    <w:rsid w:val="002540C9"/>
    <w:rsid w:val="00266A1A"/>
    <w:rsid w:val="00270011"/>
    <w:rsid w:val="002910F6"/>
    <w:rsid w:val="0029587C"/>
    <w:rsid w:val="002D4EAA"/>
    <w:rsid w:val="00340E66"/>
    <w:rsid w:val="00350A09"/>
    <w:rsid w:val="003774A7"/>
    <w:rsid w:val="0038106E"/>
    <w:rsid w:val="0039442A"/>
    <w:rsid w:val="003C0F10"/>
    <w:rsid w:val="003D025C"/>
    <w:rsid w:val="003D0AA3"/>
    <w:rsid w:val="003D3D13"/>
    <w:rsid w:val="00400C8F"/>
    <w:rsid w:val="00404E11"/>
    <w:rsid w:val="00412C89"/>
    <w:rsid w:val="004511E8"/>
    <w:rsid w:val="00471588"/>
    <w:rsid w:val="0047740F"/>
    <w:rsid w:val="00486291"/>
    <w:rsid w:val="004B3840"/>
    <w:rsid w:val="004E1445"/>
    <w:rsid w:val="00524037"/>
    <w:rsid w:val="00527B5F"/>
    <w:rsid w:val="005315AA"/>
    <w:rsid w:val="00543E04"/>
    <w:rsid w:val="005541F1"/>
    <w:rsid w:val="00567941"/>
    <w:rsid w:val="005753C7"/>
    <w:rsid w:val="005B0F9C"/>
    <w:rsid w:val="005B1D12"/>
    <w:rsid w:val="005B3B7A"/>
    <w:rsid w:val="005C0AEF"/>
    <w:rsid w:val="005F2B14"/>
    <w:rsid w:val="005F4108"/>
    <w:rsid w:val="006222CE"/>
    <w:rsid w:val="006278AD"/>
    <w:rsid w:val="0064638B"/>
    <w:rsid w:val="00660B6C"/>
    <w:rsid w:val="006C7FDD"/>
    <w:rsid w:val="006D68CE"/>
    <w:rsid w:val="006E0153"/>
    <w:rsid w:val="006F123C"/>
    <w:rsid w:val="00704BC7"/>
    <w:rsid w:val="007161E5"/>
    <w:rsid w:val="0072226F"/>
    <w:rsid w:val="00786B09"/>
    <w:rsid w:val="007A7072"/>
    <w:rsid w:val="007C0743"/>
    <w:rsid w:val="007D080B"/>
    <w:rsid w:val="007D5EB0"/>
    <w:rsid w:val="007E22F4"/>
    <w:rsid w:val="00806E99"/>
    <w:rsid w:val="008130D4"/>
    <w:rsid w:val="008432B6"/>
    <w:rsid w:val="00852EC1"/>
    <w:rsid w:val="00876A7F"/>
    <w:rsid w:val="008B2D82"/>
    <w:rsid w:val="008B376C"/>
    <w:rsid w:val="008B4551"/>
    <w:rsid w:val="008E3AAA"/>
    <w:rsid w:val="008E5012"/>
    <w:rsid w:val="00910EA5"/>
    <w:rsid w:val="00931ACA"/>
    <w:rsid w:val="00956D07"/>
    <w:rsid w:val="009B0922"/>
    <w:rsid w:val="009B469D"/>
    <w:rsid w:val="009C089C"/>
    <w:rsid w:val="009C7170"/>
    <w:rsid w:val="009E0198"/>
    <w:rsid w:val="00A124F5"/>
    <w:rsid w:val="00B015B6"/>
    <w:rsid w:val="00B3498E"/>
    <w:rsid w:val="00B604CC"/>
    <w:rsid w:val="00B6781C"/>
    <w:rsid w:val="00B8020F"/>
    <w:rsid w:val="00B826D6"/>
    <w:rsid w:val="00C1585C"/>
    <w:rsid w:val="00C227C3"/>
    <w:rsid w:val="00C36B04"/>
    <w:rsid w:val="00CA5BE1"/>
    <w:rsid w:val="00CD2210"/>
    <w:rsid w:val="00CE7F02"/>
    <w:rsid w:val="00D0533B"/>
    <w:rsid w:val="00D07E3E"/>
    <w:rsid w:val="00D1494C"/>
    <w:rsid w:val="00D17084"/>
    <w:rsid w:val="00D3765A"/>
    <w:rsid w:val="00D574C0"/>
    <w:rsid w:val="00D67052"/>
    <w:rsid w:val="00D854CB"/>
    <w:rsid w:val="00DC38C6"/>
    <w:rsid w:val="00DC52E7"/>
    <w:rsid w:val="00DF03C5"/>
    <w:rsid w:val="00DF294B"/>
    <w:rsid w:val="00E14082"/>
    <w:rsid w:val="00E2592B"/>
    <w:rsid w:val="00E315C9"/>
    <w:rsid w:val="00E42A66"/>
    <w:rsid w:val="00E50442"/>
    <w:rsid w:val="00E83AA1"/>
    <w:rsid w:val="00E96D7D"/>
    <w:rsid w:val="00EA3BFC"/>
    <w:rsid w:val="00EE280F"/>
    <w:rsid w:val="00F35666"/>
    <w:rsid w:val="00F66BE4"/>
    <w:rsid w:val="00F93DD9"/>
    <w:rsid w:val="00FA26C7"/>
    <w:rsid w:val="00FB2146"/>
    <w:rsid w:val="00FD6DA6"/>
    <w:rsid w:val="00FE3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3AAA"/>
    <w:rPr>
      <w:color w:val="000000"/>
    </w:rPr>
  </w:style>
  <w:style w:type="paragraph" w:customStyle="1" w:styleId="4415B2A1F80A4C1DA262648193D8CD05">
    <w:name w:val="4415B2A1F80A4C1DA262648193D8CD05"/>
    <w:pPr>
      <w:widowControl w:val="0"/>
      <w:jc w:val="both"/>
    </w:pPr>
    <w:rPr>
      <w:kern w:val="2"/>
      <w:sz w:val="21"/>
      <w:szCs w:val="22"/>
    </w:rPr>
  </w:style>
  <w:style w:type="paragraph" w:customStyle="1" w:styleId="F6906BC16A294D7796888D307508AEC6">
    <w:name w:val="F6906BC16A294D7796888D307508AEC6"/>
    <w:pPr>
      <w:widowControl w:val="0"/>
      <w:jc w:val="both"/>
    </w:pPr>
    <w:rPr>
      <w:kern w:val="2"/>
      <w:sz w:val="21"/>
      <w:szCs w:val="22"/>
    </w:rPr>
  </w:style>
  <w:style w:type="paragraph" w:customStyle="1" w:styleId="612743C7C22446DBB683708732A89769">
    <w:name w:val="612743C7C22446DBB683708732A89769"/>
    <w:pPr>
      <w:widowControl w:val="0"/>
      <w:jc w:val="both"/>
    </w:pPr>
    <w:rPr>
      <w:kern w:val="2"/>
      <w:sz w:val="21"/>
      <w:szCs w:val="22"/>
    </w:rPr>
  </w:style>
  <w:style w:type="paragraph" w:customStyle="1" w:styleId="3DBB6195057B417FA8458BBFFE9D4F00">
    <w:name w:val="3DBB6195057B417FA8458BBFFE9D4F00"/>
    <w:pPr>
      <w:framePr w:w="9081" w:h="1251" w:hRule="exact" w:hSpace="285" w:wrap="around" w:vAnchor="page" w:hAnchor="page" w:x="1643" w:y="2910" w:anchorLock="1"/>
      <w:spacing w:before="357" w:line="280" w:lineRule="exact"/>
      <w:jc w:val="right"/>
    </w:pPr>
    <w:rPr>
      <w:rFonts w:ascii="黑体" w:eastAsia="黑体" w:hAnsi="黑体"/>
      <w:sz w:val="28"/>
      <w:szCs w:val="22"/>
    </w:rPr>
  </w:style>
  <w:style w:type="paragraph" w:customStyle="1" w:styleId="222B2E3145BA432CA68436D5A004D333">
    <w:name w:val="222B2E3145BA432CA68436D5A004D333"/>
    <w:pPr>
      <w:framePr w:w="9081" w:h="1251" w:hRule="exact" w:hSpace="285" w:wrap="around" w:vAnchor="page" w:hAnchor="page" w:x="1643" w:y="2910" w:anchorLock="1"/>
      <w:spacing w:before="357" w:line="280" w:lineRule="exact"/>
      <w:jc w:val="right"/>
    </w:pPr>
    <w:rPr>
      <w:rFonts w:ascii="黑体" w:eastAsia="黑体" w:hAnsi="黑体"/>
      <w:sz w:val="28"/>
      <w:szCs w:val="22"/>
    </w:rPr>
  </w:style>
  <w:style w:type="paragraph" w:customStyle="1" w:styleId="D9E288723BBD42DCBFE2EF6713CB2E461">
    <w:name w:val="D9E288723BBD42DCBFE2EF6713CB2E461"/>
    <w:pPr>
      <w:framePr w:w="3996" w:h="471" w:hRule="exact" w:hSpace="183" w:vSpace="183" w:wrap="auto" w:vAnchor="page" w:hAnchor="page" w:x="1417" w:y="14092" w:anchorLock="1"/>
      <w:spacing w:line="14" w:lineRule="atLeast"/>
    </w:pPr>
    <w:rPr>
      <w:rFonts w:ascii="黑体" w:eastAsia="黑体" w:hAnsi="黑体" w:cs="黑体"/>
      <w:sz w:val="28"/>
      <w:szCs w:val="22"/>
    </w:rPr>
  </w:style>
  <w:style w:type="paragraph" w:customStyle="1" w:styleId="A5704B71C46344DD822116320EE098161">
    <w:name w:val="A5704B71C46344DD822116320EE098161"/>
    <w:qFormat/>
    <w:pPr>
      <w:framePr w:w="3996" w:h="471" w:hRule="exact" w:hSpace="183" w:vSpace="183" w:wrap="auto" w:vAnchor="page" w:hAnchor="page" w:x="1417" w:y="14092" w:anchorLock="1"/>
      <w:spacing w:line="14" w:lineRule="atLeast"/>
    </w:pPr>
    <w:rPr>
      <w:rFonts w:ascii="黑体" w:eastAsia="黑体" w:hAnsi="黑体" w:cs="黑体"/>
      <w:sz w:val="28"/>
      <w:szCs w:val="22"/>
    </w:rPr>
  </w:style>
  <w:style w:type="paragraph" w:customStyle="1" w:styleId="849535EB60FC4B71923F1D1611FF7A1A1">
    <w:name w:val="849535EB60FC4B71923F1D1611FF7A1A1"/>
    <w:qFormat/>
    <w:pPr>
      <w:framePr w:w="3996" w:h="471" w:hRule="exact" w:hSpace="183" w:vSpace="183" w:wrap="auto" w:vAnchor="page" w:hAnchor="page" w:x="1417" w:y="14092" w:anchorLock="1"/>
      <w:spacing w:line="14" w:lineRule="atLeast"/>
    </w:pPr>
    <w:rPr>
      <w:rFonts w:ascii="黑体" w:eastAsia="黑体" w:hAnsi="黑体" w:cs="黑体"/>
      <w:sz w:val="28"/>
      <w:szCs w:val="22"/>
    </w:rPr>
  </w:style>
  <w:style w:type="paragraph" w:customStyle="1" w:styleId="8F1D9634307041BFBC55F4E727881FE21">
    <w:name w:val="8F1D9634307041BFBC55F4E727881FE21"/>
    <w:pPr>
      <w:framePr w:w="3996" w:h="471" w:hRule="exact" w:hSpace="183" w:vSpace="183" w:wrap="auto" w:vAnchor="page" w:hAnchor="page" w:x="7088" w:y="14092" w:anchorLock="1"/>
      <w:jc w:val="right"/>
    </w:pPr>
    <w:rPr>
      <w:rFonts w:ascii="黑体" w:eastAsia="黑体" w:hAnsi="黑体" w:cs="黑体"/>
      <w:sz w:val="28"/>
      <w:szCs w:val="22"/>
    </w:rPr>
  </w:style>
  <w:style w:type="paragraph" w:customStyle="1" w:styleId="D7C71D73E2954089B51394B9E02412E41">
    <w:name w:val="D7C71D73E2954089B51394B9E02412E41"/>
    <w:qFormat/>
    <w:pPr>
      <w:framePr w:w="3996" w:h="471" w:hRule="exact" w:hSpace="183" w:vSpace="183" w:wrap="auto" w:vAnchor="page" w:hAnchor="page" w:x="7088" w:y="14092" w:anchorLock="1"/>
      <w:jc w:val="right"/>
    </w:pPr>
    <w:rPr>
      <w:rFonts w:ascii="黑体" w:eastAsia="黑体" w:hAnsi="黑体" w:cs="黑体"/>
      <w:sz w:val="28"/>
      <w:szCs w:val="22"/>
    </w:rPr>
  </w:style>
  <w:style w:type="paragraph" w:customStyle="1" w:styleId="D22AE477026B4438A0D165671CE671781">
    <w:name w:val="D22AE477026B4438A0D165671CE671781"/>
    <w:pPr>
      <w:framePr w:w="3996" w:h="471" w:hRule="exact" w:hSpace="183" w:vSpace="183" w:wrap="auto" w:vAnchor="page" w:hAnchor="page" w:x="7088" w:y="14092" w:anchorLock="1"/>
      <w:jc w:val="right"/>
    </w:pPr>
    <w:rPr>
      <w:rFonts w:ascii="黑体" w:eastAsia="黑体" w:hAnsi="黑体" w:cs="黑体"/>
      <w:sz w:val="28"/>
      <w:szCs w:val="22"/>
    </w:rPr>
  </w:style>
  <w:style w:type="paragraph" w:customStyle="1" w:styleId="80E413345A904C439CF97A705C48785A">
    <w:name w:val="80E413345A904C439CF97A705C48785A"/>
    <w:rsid w:val="008E3AAA"/>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87C631-0F58-B648-8846-B246D6AC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Yiyang Zhang</cp:lastModifiedBy>
  <cp:revision>3</cp:revision>
  <cp:lastPrinted>2023-03-15T06:54:00Z</cp:lastPrinted>
  <dcterms:created xsi:type="dcterms:W3CDTF">2023-03-15T06:54:00Z</dcterms:created>
  <dcterms:modified xsi:type="dcterms:W3CDTF">2023-03-16T07:27:00Z</dcterms:modified>
  <cp:category>StdFile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
    <vt:lpwstr>0,1</vt:lpwstr>
  </property>
  <property fmtid="{D5CDD505-2E9C-101B-9397-08002B2CF9AE}" pid="3" name="KSOProductBuildVer">
    <vt:lpwstr>2052-11.1.0.12302</vt:lpwstr>
  </property>
  <property fmtid="{D5CDD505-2E9C-101B-9397-08002B2CF9AE}" pid="4" name="ICV">
    <vt:lpwstr>4DAED5CAAA9B44E3BE9A231C7A7B39E9</vt:lpwstr>
  </property>
</Properties>
</file>